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574" w:rsidRDefault="00D60574" w:rsidP="00D60574">
      <w:pPr>
        <w:jc w:val="center"/>
        <w:rPr>
          <w:rFonts w:ascii="Hiragino Mincho ProN W3" w:eastAsia="Hiragino Mincho ProN W3" w:hAnsi="Hiragino Mincho ProN W3"/>
          <w:color w:val="000000" w:themeColor="text1"/>
          <w:sz w:val="28"/>
          <w:szCs w:val="28"/>
          <w:lang w:eastAsia="zh-CN"/>
        </w:rPr>
      </w:pPr>
      <w:r w:rsidRPr="00D60574">
        <w:rPr>
          <w:rFonts w:ascii="Hiragino Mincho ProN W3" w:eastAsia="Hiragino Mincho ProN W3" w:hAnsi="Hiragino Mincho ProN W3" w:hint="eastAsia"/>
          <w:color w:val="000000" w:themeColor="text1"/>
          <w:sz w:val="28"/>
          <w:szCs w:val="28"/>
          <w:lang w:eastAsia="zh-CN"/>
        </w:rPr>
        <w:t>我的梦想</w:t>
      </w:r>
    </w:p>
    <w:p w:rsidR="0021384F" w:rsidRPr="00A00077" w:rsidRDefault="0021384F" w:rsidP="009B6E22">
      <w:pPr>
        <w:jc w:val="right"/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</w:pPr>
      <w:r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平松信</w:t>
      </w:r>
      <w:r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义</w:t>
      </w:r>
    </w:p>
    <w:p w:rsidR="0021384F" w:rsidRPr="00A00077" w:rsidRDefault="0021384F" w:rsidP="0021384F">
      <w:pPr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</w:pPr>
    </w:p>
    <w:p w:rsidR="009B242C" w:rsidRPr="0085012F" w:rsidRDefault="009B242C" w:rsidP="00915641">
      <w:pPr>
        <w:rPr>
          <w:rFonts w:ascii="宋体" w:eastAsia="宋体" w:hAnsi="宋体" w:cs="宋体"/>
          <w:color w:val="000000" w:themeColor="text1"/>
          <w:sz w:val="24"/>
          <w:lang w:eastAsia="zh-CN"/>
          <w:rPrChange w:id="0" w:author="Kogasen" w:date="2018-08-22T21:04:00Z">
            <w:rPr>
              <w:rFonts w:ascii="Hiragino Mincho ProN W3" w:eastAsia="Hiragino Mincho ProN W3" w:hAnsi="Hiragino Mincho ProN W3"/>
              <w:color w:val="000000" w:themeColor="text1"/>
              <w:sz w:val="24"/>
              <w:lang w:eastAsia="zh-CN"/>
            </w:rPr>
          </w:rPrChange>
        </w:rPr>
      </w:pPr>
      <w:r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我的梦想是</w:t>
      </w:r>
      <w:ins w:id="1" w:author="Kogasen" w:date="2018-08-22T21:04:00Z">
        <w:r w:rsidR="0085012F">
          <w:rPr>
            <w:rFonts w:ascii="宋体" w:eastAsia="宋体" w:hAnsi="宋体" w:hint="eastAsia"/>
            <w:color w:val="000000" w:themeColor="text1"/>
            <w:sz w:val="24"/>
            <w:lang w:eastAsia="zh-CN"/>
          </w:rPr>
          <w:t>终身</w:t>
        </w:r>
      </w:ins>
      <w:r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学</w:t>
      </w:r>
      <w:r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习</w:t>
      </w:r>
      <w:ins w:id="2" w:author="Kogasen" w:date="2018-08-22T21:04:00Z">
        <w:r w:rsidR="0085012F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、</w:t>
        </w:r>
      </w:ins>
      <w:del w:id="3" w:author="Kogasen" w:date="2018-08-22T21:04:00Z">
        <w:r w:rsidRPr="00A00077" w:rsidDel="0085012F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和</w:delText>
        </w:r>
      </w:del>
      <w:r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挑</w:t>
      </w:r>
      <w:r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战</w:t>
      </w:r>
      <w:ins w:id="4" w:author="Kogasen" w:date="2018-08-22T21:04:00Z">
        <w:r w:rsidR="0085012F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自</w:t>
        </w:r>
      </w:ins>
      <w:r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我</w:t>
      </w:r>
      <w:del w:id="5" w:author="Kogasen" w:date="2018-08-22T21:04:00Z">
        <w:r w:rsidRPr="00A00077" w:rsidDel="0085012F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的余生</w:delText>
        </w:r>
      </w:del>
      <w:r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，并享受</w:t>
      </w:r>
      <w:r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这</w:t>
      </w:r>
      <w:r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一挑</w:t>
      </w:r>
      <w:r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战</w:t>
      </w:r>
      <w:r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</w:p>
    <w:p w:rsidR="00E823BE" w:rsidRPr="00A00077" w:rsidRDefault="00E823BE" w:rsidP="00915641">
      <w:pPr>
        <w:rPr>
          <w:rFonts w:asciiTheme="majorHAnsi" w:eastAsiaTheme="majorHAnsi" w:hAnsiTheme="majorHAnsi" w:cs="MS PGothic"/>
          <w:color w:val="000000" w:themeColor="text1"/>
          <w:kern w:val="0"/>
          <w:sz w:val="24"/>
        </w:rPr>
      </w:pP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私の夢は一生学び挑戦し続けること、そして</w:t>
      </w:r>
      <w:r w:rsidR="009B242C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その挑戦を楽しむ</w:t>
      </w: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ことです。</w:t>
      </w:r>
    </w:p>
    <w:p w:rsidR="00E00CF7" w:rsidRPr="00A00077" w:rsidRDefault="00E00CF7" w:rsidP="00E00CF7">
      <w:pPr>
        <w:rPr>
          <w:rFonts w:ascii="Hiragino Mincho ProN W3" w:eastAsia="Hiragino Mincho ProN W3" w:hAnsi="Hiragino Mincho ProN W3" w:cs="宋体"/>
          <w:color w:val="000000" w:themeColor="text1"/>
          <w:sz w:val="24"/>
        </w:rPr>
      </w:pPr>
    </w:p>
    <w:p w:rsidR="00E00CF7" w:rsidRPr="00A00077" w:rsidRDefault="00E31CCC" w:rsidP="00E00CF7">
      <w:pPr>
        <w:rPr>
          <w:rFonts w:ascii="Hiragino Mincho ProN W3" w:eastAsia="Hiragino Mincho ProN W3" w:hAnsi="Hiragino Mincho ProN W3" w:cs="MS PGothic"/>
          <w:color w:val="000000" w:themeColor="text1"/>
          <w:kern w:val="0"/>
          <w:sz w:val="24"/>
          <w:lang w:eastAsia="zh-CN"/>
        </w:rPr>
      </w:pPr>
      <w:del w:id="6" w:author="Kogasen" w:date="2018-08-22T21:04:00Z">
        <w:r w:rsidRPr="00A00077" w:rsidDel="0085012F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我的</w:delText>
        </w:r>
        <w:r w:rsidR="00E00CF7" w:rsidRPr="00A00077" w:rsidDel="0085012F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重要的</w:delText>
        </w:r>
      </w:del>
      <w:ins w:id="7" w:author="Kogasen" w:date="2018-08-22T21:04:00Z">
        <w:r w:rsidR="0085012F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很长时间</w:t>
        </w:r>
        <w:r w:rsidR="0085012F">
          <w:rPr>
            <w:rFonts w:ascii="Hiragino Mincho ProN W3" w:eastAsia="宋体" w:hAnsi="Hiragino Mincho ProN W3"/>
            <w:color w:val="000000" w:themeColor="text1"/>
            <w:sz w:val="24"/>
            <w:lang w:eastAsia="zh-CN"/>
          </w:rPr>
          <w:t>我都保持着一个</w:t>
        </w:r>
      </w:ins>
      <w:r w:rsidR="00E00CF7"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习惯</w:t>
      </w:r>
      <w:ins w:id="8" w:author="Kogasen" w:date="2018-08-22T21:04:00Z">
        <w:r w:rsidR="0085012F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，</w:t>
        </w:r>
        <w:r w:rsidR="0085012F">
          <w:rPr>
            <w:rFonts w:ascii="宋体" w:eastAsia="宋体" w:hAnsi="宋体" w:cs="宋体"/>
            <w:color w:val="000000" w:themeColor="text1"/>
            <w:sz w:val="24"/>
            <w:lang w:eastAsia="zh-CN"/>
          </w:rPr>
          <w:t>就</w:t>
        </w:r>
      </w:ins>
      <w:r w:rsidR="00E00CF7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是</w:t>
      </w:r>
      <w:r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从</w:t>
      </w:r>
      <w:r w:rsidR="00E00CF7"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经验</w:t>
      </w:r>
      <w:r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中学</w:t>
      </w:r>
      <w:r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习</w:t>
      </w:r>
      <w:r w:rsidR="00E00CF7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，从失</w:t>
      </w:r>
      <w:r w:rsidR="00E00CF7"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败</w:t>
      </w:r>
      <w:r w:rsidR="00E00CF7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中学</w:t>
      </w:r>
      <w:r w:rsidR="00E00CF7"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习</w:t>
      </w:r>
      <w:r w:rsidR="00E00CF7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，</w:t>
      </w:r>
      <w:del w:id="9" w:author="Kogasen" w:date="2018-08-22T21:05:00Z">
        <w:r w:rsidR="00E00CF7" w:rsidRPr="00A00077" w:rsidDel="0085012F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从</w:delText>
        </w:r>
      </w:del>
      <w:ins w:id="10" w:author="Kogasen" w:date="2018-08-22T21:05:00Z">
        <w:r w:rsidR="0085012F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通过</w:t>
        </w:r>
        <w:r w:rsidR="0085012F">
          <w:rPr>
            <w:rFonts w:ascii="Hiragino Mincho ProN W3" w:eastAsia="宋体" w:hAnsi="Hiragino Mincho ProN W3"/>
            <w:color w:val="000000" w:themeColor="text1"/>
            <w:sz w:val="24"/>
            <w:lang w:eastAsia="zh-CN"/>
          </w:rPr>
          <w:t>做学问</w:t>
        </w:r>
        <w:r w:rsidR="0085012F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向</w:t>
        </w:r>
      </w:ins>
      <w:r w:rsidR="00E00CF7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前</w:t>
      </w:r>
      <w:ins w:id="11" w:author="Kogasen" w:date="2018-08-22T21:05:00Z">
        <w:r w:rsidR="0085012F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人</w:t>
        </w:r>
      </w:ins>
      <w:del w:id="12" w:author="Kogasen" w:date="2018-08-22T21:05:00Z">
        <w:r w:rsidR="00E00CF7" w:rsidRPr="00A00077" w:rsidDel="0085012F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delText>辈</w:delText>
        </w:r>
      </w:del>
      <w:r w:rsidR="00E00CF7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学</w:t>
      </w:r>
      <w:r w:rsidR="00E00CF7"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习</w:t>
      </w:r>
      <w:r w:rsidR="00E00CF7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="00E00CF7"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谦</w:t>
      </w:r>
      <w:ins w:id="13" w:author="Kogasen" w:date="2018-08-22T21:05:00Z">
        <w:r w:rsidR="0085012F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虚</w:t>
        </w:r>
      </w:ins>
      <w:del w:id="14" w:author="Kogasen" w:date="2018-08-22T21:05:00Z">
        <w:r w:rsidR="00E00CF7" w:rsidRPr="00A00077" w:rsidDel="0085012F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卑</w:delText>
        </w:r>
      </w:del>
      <w:r w:rsidR="00E00CF7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的学</w:t>
      </w:r>
      <w:r w:rsidR="00E00CF7"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习</w:t>
      </w:r>
      <w:ins w:id="15" w:author="Kogasen" w:date="2018-08-22T21:05:00Z">
        <w:r w:rsidR="0085012F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态度可以</w:t>
        </w:r>
        <w:r w:rsidR="0085012F">
          <w:rPr>
            <w:rFonts w:ascii="宋体" w:eastAsia="宋体" w:hAnsi="宋体" w:cs="宋体"/>
            <w:color w:val="000000" w:themeColor="text1"/>
            <w:sz w:val="24"/>
            <w:lang w:eastAsia="zh-CN"/>
          </w:rPr>
          <w:t>拓宽</w:t>
        </w:r>
      </w:ins>
      <w:del w:id="16" w:author="Kogasen" w:date="2018-08-22T21:05:00Z">
        <w:r w:rsidR="00E00CF7" w:rsidRPr="00A00077" w:rsidDel="0085012F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深化和</w:delText>
        </w:r>
        <w:r w:rsidR="00E00CF7" w:rsidRPr="00A00077" w:rsidDel="0085012F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delText>扩</w:delText>
        </w:r>
        <w:r w:rsidR="00E00CF7" w:rsidRPr="00A00077" w:rsidDel="0085012F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大</w:delText>
        </w:r>
      </w:del>
      <w:r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我的</w:t>
      </w:r>
      <w:ins w:id="17" w:author="Kogasen" w:date="2018-08-22T21:05:00Z">
        <w:r w:rsidR="0085012F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视野、</w:t>
        </w:r>
        <w:r w:rsidR="0085012F">
          <w:rPr>
            <w:rFonts w:ascii="Hiragino Mincho ProN W3" w:eastAsia="宋体" w:hAnsi="Hiragino Mincho ProN W3"/>
            <w:color w:val="000000" w:themeColor="text1"/>
            <w:sz w:val="24"/>
            <w:lang w:eastAsia="zh-CN"/>
          </w:rPr>
          <w:t>加深理解</w:t>
        </w:r>
      </w:ins>
      <w:del w:id="18" w:author="Kogasen" w:date="2018-08-22T21:05:00Z">
        <w:r w:rsidR="00E00CF7" w:rsidRPr="00A00077" w:rsidDel="0085012F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delText>见</w:delText>
        </w:r>
        <w:r w:rsidR="00E00CF7" w:rsidRPr="00A00077" w:rsidDel="0085012F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解</w:delText>
        </w:r>
      </w:del>
      <w:r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，</w:t>
      </w:r>
      <w:r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这</w:t>
      </w:r>
      <w:r w:rsidR="00E00CF7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是非常有用的。</w:t>
      </w:r>
      <w:r w:rsid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学的越多，</w:t>
      </w:r>
      <w:del w:id="19" w:author="Kogasen" w:date="2018-08-22T21:06:00Z">
        <w:r w:rsidR="00A00077" w:rsidRPr="00A00077" w:rsidDel="0085012F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我</w:delText>
        </w:r>
        <w:r w:rsidR="00074E3E" w:rsidRPr="00A00077" w:rsidDel="0085012F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就越不理解</w:delText>
        </w:r>
      </w:del>
      <w:ins w:id="20" w:author="Kogasen" w:date="2018-08-22T21:06:00Z">
        <w:r w:rsidR="0085012F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不知道的也就越多</w:t>
        </w:r>
      </w:ins>
      <w:r w:rsidR="00074E3E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="006A1521" w:rsidRPr="006A1521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>此外，</w:t>
      </w:r>
      <w:r w:rsidR="00074E3E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如果我</w:t>
      </w:r>
      <w:ins w:id="21" w:author="Kogasen" w:date="2018-08-22T21:06:00Z">
        <w:r w:rsidR="0085012F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勇于</w:t>
        </w:r>
      </w:ins>
      <w:r w:rsidR="00074E3E"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尝试</w:t>
      </w:r>
      <w:r w:rsidR="00074E3E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，我会</w:t>
      </w:r>
      <w:ins w:id="22" w:author="Kogasen" w:date="2018-08-22T21:06:00Z">
        <w:r w:rsidR="0085012F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遇到</w:t>
        </w:r>
      </w:ins>
      <w:r w:rsidR="00074E3E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失</w:t>
      </w:r>
      <w:r w:rsidR="00074E3E"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败</w:t>
      </w:r>
      <w:r w:rsidR="00074E3E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="001E70D0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但学</w:t>
      </w:r>
      <w:r w:rsidR="001E70D0"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习</w:t>
      </w:r>
      <w:r w:rsidR="001E70D0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的</w:t>
      </w:r>
      <w:r w:rsidR="001E70D0"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态</w:t>
      </w:r>
      <w:r w:rsidR="001E70D0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度永</w:t>
      </w:r>
      <w:r w:rsidR="001E70D0"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远</w:t>
      </w:r>
      <w:r w:rsidR="001E70D0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不会是徒</w:t>
      </w:r>
      <w:r w:rsidR="001E70D0"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劳</w:t>
      </w:r>
      <w:r w:rsidR="001E70D0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的。例如，从学</w:t>
      </w:r>
      <w:r w:rsidR="001E70D0"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习</w:t>
      </w:r>
      <w:r w:rsidR="001E70D0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中我可以加深思考</w:t>
      </w:r>
      <w:del w:id="23" w:author="Kogasen" w:date="2018-08-22T21:06:00Z">
        <w:r w:rsidR="001E70D0" w:rsidRPr="00A00077" w:rsidDel="0085012F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并</w:delText>
        </w:r>
        <w:r w:rsidR="001E70D0" w:rsidRPr="00A00077" w:rsidDel="0085012F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delText>组织</w:delText>
        </w:r>
        <w:r w:rsidR="001E70D0" w:rsidRPr="00A00077" w:rsidDel="0085012F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它</w:delText>
        </w:r>
      </w:del>
      <w:ins w:id="24" w:author="Kogasen" w:date="2018-08-22T21:06:00Z">
        <w:r w:rsidR="0085012F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理清思路</w:t>
        </w:r>
      </w:ins>
      <w:r w:rsidR="001E70D0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="001E70D0" w:rsidRPr="00A00077">
        <w:rPr>
          <w:rFonts w:ascii="Hiragino Mincho ProN W3" w:eastAsia="Hiragino Mincho ProN W3" w:hAnsi="Hiragino Mincho ProN W3" w:cs="MS PGothic" w:hint="eastAsia"/>
          <w:color w:val="000000" w:themeColor="text1"/>
          <w:kern w:val="0"/>
          <w:sz w:val="24"/>
          <w:lang w:eastAsia="zh-CN"/>
        </w:rPr>
        <w:t>我也能清楚地表</w:t>
      </w:r>
      <w:r w:rsidR="001E70D0" w:rsidRPr="00A00077">
        <w:rPr>
          <w:rFonts w:ascii="MS Mincho" w:eastAsia="MS Mincho" w:hAnsi="MS Mincho" w:cs="MS Mincho" w:hint="eastAsia"/>
          <w:color w:val="000000" w:themeColor="text1"/>
          <w:kern w:val="0"/>
          <w:sz w:val="24"/>
          <w:lang w:eastAsia="zh-CN"/>
        </w:rPr>
        <w:t>达</w:t>
      </w:r>
      <w:r w:rsidR="001E70D0" w:rsidRPr="00A00077">
        <w:rPr>
          <w:rFonts w:ascii="Hiragino Mincho ProN W3" w:eastAsia="Hiragino Mincho ProN W3" w:hAnsi="Hiragino Mincho ProN W3" w:cs="MS PGothic" w:hint="eastAsia"/>
          <w:color w:val="000000" w:themeColor="text1"/>
          <w:kern w:val="0"/>
          <w:sz w:val="24"/>
          <w:lang w:eastAsia="zh-CN"/>
        </w:rPr>
        <w:t>自己的</w:t>
      </w:r>
      <w:r w:rsidR="001E70D0" w:rsidRPr="00A00077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观</w:t>
      </w:r>
      <w:r w:rsidR="001E70D0" w:rsidRPr="00A00077">
        <w:rPr>
          <w:rFonts w:ascii="Hiragino Mincho ProN W3" w:eastAsia="Hiragino Mincho ProN W3" w:hAnsi="Hiragino Mincho ProN W3" w:cs="MS PGothic" w:hint="eastAsia"/>
          <w:color w:val="000000" w:themeColor="text1"/>
          <w:kern w:val="0"/>
          <w:sz w:val="24"/>
          <w:lang w:eastAsia="zh-CN"/>
        </w:rPr>
        <w:t>点。我更能</w:t>
      </w:r>
      <w:ins w:id="25" w:author="Kogasen" w:date="2018-08-22T21:07:00Z">
        <w:r w:rsidR="0085012F">
          <w:rPr>
            <w:rFonts w:ascii="Hiragino Mincho ProN W3" w:eastAsia="宋体" w:hAnsi="Hiragino Mincho ProN W3" w:cs="MS PGothic" w:hint="eastAsia"/>
            <w:color w:val="000000" w:themeColor="text1"/>
            <w:kern w:val="0"/>
            <w:sz w:val="24"/>
            <w:lang w:eastAsia="zh-CN"/>
          </w:rPr>
          <w:t>认清</w:t>
        </w:r>
      </w:ins>
      <w:del w:id="26" w:author="Kogasen" w:date="2018-08-22T21:07:00Z">
        <w:r w:rsidR="001E70D0" w:rsidRPr="00A00077" w:rsidDel="0085012F">
          <w:rPr>
            <w:rFonts w:ascii="Hiragino Mincho ProN W3" w:eastAsia="Hiragino Mincho ProN W3" w:hAnsi="Hiragino Mincho ProN W3" w:cs="MS PGothic" w:hint="eastAsia"/>
            <w:color w:val="000000" w:themeColor="text1"/>
            <w:kern w:val="0"/>
            <w:sz w:val="24"/>
            <w:lang w:eastAsia="zh-CN"/>
          </w:rPr>
          <w:delText>理解</w:delText>
        </w:r>
      </w:del>
      <w:r w:rsidR="001E70D0" w:rsidRPr="00A00077">
        <w:rPr>
          <w:rFonts w:ascii="Hiragino Mincho ProN W3" w:eastAsia="Hiragino Mincho ProN W3" w:hAnsi="Hiragino Mincho ProN W3" w:cs="MS PGothic" w:hint="eastAsia"/>
          <w:color w:val="000000" w:themeColor="text1"/>
          <w:kern w:val="0"/>
          <w:sz w:val="24"/>
          <w:lang w:eastAsia="zh-CN"/>
        </w:rPr>
        <w:t>我的强</w:t>
      </w:r>
      <w:r w:rsidR="001E70D0" w:rsidRPr="00A00077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项</w:t>
      </w:r>
      <w:r w:rsidR="001E70D0" w:rsidRPr="00A00077">
        <w:rPr>
          <w:rFonts w:ascii="Hiragino Mincho ProN W3" w:eastAsia="Hiragino Mincho ProN W3" w:hAnsi="Hiragino Mincho ProN W3" w:cs="MS PGothic" w:hint="eastAsia"/>
          <w:color w:val="000000" w:themeColor="text1"/>
          <w:kern w:val="0"/>
          <w:sz w:val="24"/>
          <w:lang w:eastAsia="zh-CN"/>
        </w:rPr>
        <w:t>。</w:t>
      </w:r>
      <w:r w:rsidR="001E70D0" w:rsidRPr="00A00077">
        <w:rPr>
          <w:rFonts w:ascii="Hiragino Mincho ProN W3" w:eastAsia="Hiragino Mincho ProN W3" w:hAnsi="Hiragino Mincho ProN W3" w:cs="MS PGothic"/>
          <w:color w:val="000000" w:themeColor="text1"/>
          <w:kern w:val="0"/>
          <w:sz w:val="24"/>
          <w:lang w:eastAsia="zh-CN"/>
        </w:rPr>
        <w:t xml:space="preserve"> </w:t>
      </w:r>
      <w:r w:rsidR="00764D01" w:rsidRPr="00764D01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这</w:t>
      </w:r>
      <w:del w:id="27" w:author="Kogasen" w:date="2018-08-22T21:07:00Z">
        <w:r w:rsidR="00AA3C35" w:rsidDel="0085012F">
          <w:rPr>
            <w:rFonts w:ascii="Hiragino Mincho ProN W3" w:eastAsia="Hiragino Mincho ProN W3" w:hAnsi="Hiragino Mincho ProN W3" w:cs="MS PGothic" w:hint="eastAsia"/>
            <w:color w:val="000000" w:themeColor="text1"/>
            <w:kern w:val="0"/>
            <w:sz w:val="24"/>
            <w:lang w:eastAsia="zh-CN"/>
          </w:rPr>
          <w:delText>种理解</w:delText>
        </w:r>
      </w:del>
      <w:r w:rsidR="00AA3C35">
        <w:rPr>
          <w:rFonts w:ascii="Hiragino Mincho ProN W3" w:eastAsia="Hiragino Mincho ProN W3" w:hAnsi="Hiragino Mincho ProN W3" w:cs="MS PGothic" w:hint="eastAsia"/>
          <w:color w:val="000000" w:themeColor="text1"/>
          <w:kern w:val="0"/>
          <w:sz w:val="24"/>
          <w:lang w:eastAsia="zh-CN"/>
        </w:rPr>
        <w:t>将帮助</w:t>
      </w:r>
      <w:r w:rsidR="00AA3C35" w:rsidRPr="00A00077">
        <w:rPr>
          <w:rFonts w:ascii="Hiragino Mincho ProN W3" w:eastAsia="Hiragino Mincho ProN W3" w:hAnsi="Hiragino Mincho ProN W3" w:cs="MS PGothic" w:hint="eastAsia"/>
          <w:color w:val="000000" w:themeColor="text1"/>
          <w:kern w:val="0"/>
          <w:sz w:val="24"/>
          <w:lang w:eastAsia="zh-CN"/>
        </w:rPr>
        <w:t>我</w:t>
      </w:r>
      <w:ins w:id="28" w:author="Kogasen" w:date="2018-08-22T21:07:00Z">
        <w:r w:rsidR="0085012F">
          <w:rPr>
            <w:rFonts w:ascii="Hiragino Mincho ProN W3" w:eastAsia="宋体" w:hAnsi="Hiragino Mincho ProN W3" w:cs="MS PGothic" w:hint="eastAsia"/>
            <w:color w:val="000000" w:themeColor="text1"/>
            <w:kern w:val="0"/>
            <w:sz w:val="24"/>
            <w:lang w:eastAsia="zh-CN"/>
          </w:rPr>
          <w:t>变得更强</w:t>
        </w:r>
      </w:ins>
      <w:del w:id="29" w:author="Kogasen" w:date="2018-08-22T21:07:00Z">
        <w:r w:rsidR="00764D01" w:rsidRPr="00764D01" w:rsidDel="0085012F">
          <w:rPr>
            <w:rFonts w:ascii="Hiragino Mincho ProN W3" w:eastAsia="Hiragino Mincho ProN W3" w:hAnsi="Hiragino Mincho ProN W3" w:cs="MS PGothic" w:hint="eastAsia"/>
            <w:color w:val="000000" w:themeColor="text1"/>
            <w:kern w:val="0"/>
            <w:sz w:val="24"/>
            <w:lang w:eastAsia="zh-CN"/>
          </w:rPr>
          <w:delText>增强力量</w:delText>
        </w:r>
      </w:del>
      <w:r w:rsidR="00764D01" w:rsidRPr="00764D01">
        <w:rPr>
          <w:rFonts w:ascii="Hiragino Mincho ProN W3" w:eastAsia="Hiragino Mincho ProN W3" w:hAnsi="Hiragino Mincho ProN W3" w:cs="MS PGothic" w:hint="eastAsia"/>
          <w:color w:val="000000" w:themeColor="text1"/>
          <w:kern w:val="0"/>
          <w:sz w:val="24"/>
          <w:lang w:eastAsia="zh-CN"/>
        </w:rPr>
        <w:t>。</w:t>
      </w:r>
      <w:r w:rsidR="001E70D0" w:rsidRPr="00A00077">
        <w:rPr>
          <w:rFonts w:ascii="Hiragino Mincho ProN W3" w:eastAsia="Hiragino Mincho ProN W3" w:hAnsi="Hiragino Mincho ProN W3" w:cs="MS PGothic"/>
          <w:color w:val="000000" w:themeColor="text1"/>
          <w:kern w:val="0"/>
          <w:sz w:val="24"/>
          <w:lang w:eastAsia="zh-CN"/>
        </w:rPr>
        <w:t xml:space="preserve"> </w:t>
      </w:r>
      <w:r w:rsidR="00AA3C35" w:rsidRPr="00AA3C35">
        <w:rPr>
          <w:rFonts w:ascii="Hiragino Mincho ProN W3" w:eastAsia="Hiragino Mincho ProN W3" w:hAnsi="Hiragino Mincho ProN W3" w:cs="MS PGothic" w:hint="eastAsia"/>
          <w:color w:val="000000" w:themeColor="text1"/>
          <w:kern w:val="0"/>
          <w:sz w:val="24"/>
          <w:lang w:eastAsia="zh-CN"/>
        </w:rPr>
        <w:t>我的</w:t>
      </w:r>
      <w:ins w:id="30" w:author="Kogasen" w:date="2018-08-22T21:10:00Z">
        <w:r w:rsidR="0085012F">
          <w:rPr>
            <w:rFonts w:ascii="Hiragino Mincho ProN W3" w:eastAsia="宋体" w:hAnsi="Hiragino Mincho ProN W3" w:cs="MS PGothic" w:hint="eastAsia"/>
            <w:color w:val="000000" w:themeColor="text1"/>
            <w:kern w:val="0"/>
            <w:sz w:val="24"/>
            <w:lang w:eastAsia="zh-CN"/>
          </w:rPr>
          <w:t>能力</w:t>
        </w:r>
      </w:ins>
      <w:del w:id="31" w:author="Kogasen" w:date="2018-08-22T21:10:00Z">
        <w:r w:rsidR="00AA3C35" w:rsidRPr="00AA3C35" w:rsidDel="0085012F">
          <w:rPr>
            <w:rFonts w:ascii="Hiragino Mincho ProN W3" w:eastAsia="Hiragino Mincho ProN W3" w:hAnsi="Hiragino Mincho ProN W3" w:cs="MS PGothic" w:hint="eastAsia"/>
            <w:color w:val="000000" w:themeColor="text1"/>
            <w:kern w:val="0"/>
            <w:sz w:val="24"/>
            <w:lang w:eastAsia="zh-CN"/>
          </w:rPr>
          <w:delText>力量</w:delText>
        </w:r>
      </w:del>
      <w:ins w:id="32" w:author="Kogasen" w:date="2018-08-22T21:10:00Z">
        <w:r w:rsidR="0085012F">
          <w:rPr>
            <w:rFonts w:ascii="Hiragino Mincho ProN W3" w:eastAsia="宋体" w:hAnsi="Hiragino Mincho ProN W3" w:cs="MS PGothic" w:hint="eastAsia"/>
            <w:color w:val="000000" w:themeColor="text1"/>
            <w:kern w:val="0"/>
            <w:sz w:val="24"/>
            <w:lang w:eastAsia="zh-CN"/>
          </w:rPr>
          <w:t>便是</w:t>
        </w:r>
        <w:r w:rsidR="0085012F">
          <w:rPr>
            <w:rFonts w:ascii="Hiragino Mincho ProN W3" w:eastAsia="宋体" w:hAnsi="Hiragino Mincho ProN W3" w:cs="MS PGothic"/>
            <w:color w:val="000000" w:themeColor="text1"/>
            <w:kern w:val="0"/>
            <w:sz w:val="24"/>
            <w:lang w:eastAsia="zh-CN"/>
          </w:rPr>
          <w:t>我能</w:t>
        </w:r>
      </w:ins>
      <w:del w:id="33" w:author="Kogasen" w:date="2018-08-22T21:10:00Z">
        <w:r w:rsidR="00AA3C35" w:rsidRPr="00AA3C35" w:rsidDel="0085012F">
          <w:rPr>
            <w:rFonts w:ascii="Hiragino Mincho ProN W3" w:eastAsia="Hiragino Mincho ProN W3" w:hAnsi="Hiragino Mincho ProN W3" w:cs="MS PGothic" w:hint="eastAsia"/>
            <w:color w:val="000000" w:themeColor="text1"/>
            <w:kern w:val="0"/>
            <w:sz w:val="24"/>
            <w:lang w:eastAsia="zh-CN"/>
          </w:rPr>
          <w:delText>与</w:delText>
        </w:r>
      </w:del>
      <w:r w:rsidR="00AA3C35" w:rsidRPr="00AA3C35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为</w:t>
      </w:r>
      <w:r w:rsidR="00AA3C35" w:rsidRPr="00AA3C35">
        <w:rPr>
          <w:rFonts w:ascii="Hiragino Mincho ProN W3" w:eastAsia="Hiragino Mincho ProN W3" w:hAnsi="Hiragino Mincho ProN W3" w:cs="MS PGothic" w:hint="eastAsia"/>
          <w:color w:val="000000" w:themeColor="text1"/>
          <w:kern w:val="0"/>
          <w:sz w:val="24"/>
          <w:lang w:eastAsia="zh-CN"/>
        </w:rPr>
        <w:t>社会做</w:t>
      </w:r>
      <w:r w:rsidR="00AA3C35" w:rsidRPr="00AA3C35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贡</w:t>
      </w:r>
      <w:r w:rsidR="00AA3C35" w:rsidRPr="00AA3C35">
        <w:rPr>
          <w:rFonts w:ascii="Hiragino Mincho ProN W3" w:eastAsia="Hiragino Mincho ProN W3" w:hAnsi="Hiragino Mincho ProN W3" w:cs="MS PGothic" w:hint="eastAsia"/>
          <w:color w:val="000000" w:themeColor="text1"/>
          <w:kern w:val="0"/>
          <w:sz w:val="24"/>
          <w:lang w:eastAsia="zh-CN"/>
        </w:rPr>
        <w:t>献的能力</w:t>
      </w:r>
      <w:del w:id="34" w:author="Kogasen" w:date="2018-08-22T21:10:00Z">
        <w:r w:rsidR="00AA3C35" w:rsidRPr="00AA3C35" w:rsidDel="0085012F">
          <w:rPr>
            <w:rFonts w:ascii="Hiragino Mincho ProN W3" w:eastAsia="Hiragino Mincho ProN W3" w:hAnsi="Hiragino Mincho ProN W3" w:cs="MS PGothic" w:hint="eastAsia"/>
            <w:color w:val="000000" w:themeColor="text1"/>
            <w:kern w:val="0"/>
            <w:sz w:val="24"/>
            <w:lang w:eastAsia="zh-CN"/>
          </w:rPr>
          <w:delText>是一</w:delText>
        </w:r>
        <w:r w:rsidR="00AA3C35" w:rsidRPr="00AA3C35" w:rsidDel="0085012F">
          <w:rPr>
            <w:rFonts w:ascii="宋体" w:eastAsia="宋体" w:hAnsi="宋体" w:cs="宋体" w:hint="eastAsia"/>
            <w:color w:val="000000" w:themeColor="text1"/>
            <w:kern w:val="0"/>
            <w:sz w:val="24"/>
            <w:lang w:eastAsia="zh-CN"/>
          </w:rPr>
          <w:delText>样</w:delText>
        </w:r>
        <w:r w:rsidR="00AA3C35" w:rsidRPr="00AA3C35" w:rsidDel="0085012F">
          <w:rPr>
            <w:rFonts w:ascii="Hiragino Mincho ProN W3" w:eastAsia="Hiragino Mincho ProN W3" w:hAnsi="Hiragino Mincho ProN W3" w:cs="MS PGothic" w:hint="eastAsia"/>
            <w:color w:val="000000" w:themeColor="text1"/>
            <w:kern w:val="0"/>
            <w:sz w:val="24"/>
            <w:lang w:eastAsia="zh-CN"/>
          </w:rPr>
          <w:delText>的</w:delText>
        </w:r>
      </w:del>
      <w:r w:rsidR="00AA3C35" w:rsidRPr="00AA3C35">
        <w:rPr>
          <w:rFonts w:ascii="Hiragino Mincho ProN W3" w:eastAsia="Hiragino Mincho ProN W3" w:hAnsi="Hiragino Mincho ProN W3" w:cs="MS PGothic" w:hint="eastAsia"/>
          <w:color w:val="000000" w:themeColor="text1"/>
          <w:kern w:val="0"/>
          <w:sz w:val="24"/>
          <w:lang w:eastAsia="zh-CN"/>
        </w:rPr>
        <w:t>。</w:t>
      </w:r>
      <w:r w:rsidR="001E70D0" w:rsidRPr="00A00077">
        <w:rPr>
          <w:rFonts w:ascii="Hiragino Mincho ProN W3" w:eastAsia="Hiragino Mincho ProN W3" w:hAnsi="Hiragino Mincho ProN W3" w:cs="MS PGothic"/>
          <w:color w:val="000000" w:themeColor="text1"/>
          <w:kern w:val="0"/>
          <w:sz w:val="24"/>
          <w:lang w:eastAsia="zh-CN"/>
        </w:rPr>
        <w:t xml:space="preserve"> 因此，</w:t>
      </w:r>
      <w:ins w:id="35" w:author="Kogasen" w:date="2018-08-22T21:08:00Z">
        <w:r w:rsidR="0085012F">
          <w:rPr>
            <w:rFonts w:ascii="Hiragino Mincho ProN W3" w:eastAsia="宋体" w:hAnsi="Hiragino Mincho ProN W3" w:cs="MS PGothic" w:hint="eastAsia"/>
            <w:color w:val="000000" w:themeColor="text1"/>
            <w:kern w:val="0"/>
            <w:sz w:val="24"/>
            <w:lang w:eastAsia="zh-CN"/>
          </w:rPr>
          <w:t>良好的</w:t>
        </w:r>
      </w:ins>
      <w:r w:rsidR="001E70D0" w:rsidRPr="00A00077">
        <w:rPr>
          <w:rFonts w:ascii="Hiragino Mincho ProN W3" w:eastAsia="Hiragino Mincho ProN W3" w:hAnsi="Hiragino Mincho ProN W3" w:cs="MS PGothic"/>
          <w:color w:val="000000" w:themeColor="text1"/>
          <w:kern w:val="0"/>
          <w:sz w:val="24"/>
          <w:lang w:eastAsia="zh-CN"/>
        </w:rPr>
        <w:t>学</w:t>
      </w:r>
      <w:r w:rsidR="001E70D0" w:rsidRPr="00A00077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习</w:t>
      </w:r>
      <w:ins w:id="36" w:author="Kogasen" w:date="2018-08-22T21:08:00Z">
        <w:r w:rsidR="0085012F">
          <w:rPr>
            <w:rFonts w:ascii="宋体" w:eastAsia="宋体" w:hAnsi="宋体" w:cs="宋体" w:hint="eastAsia"/>
            <w:color w:val="000000" w:themeColor="text1"/>
            <w:kern w:val="0"/>
            <w:sz w:val="24"/>
            <w:lang w:eastAsia="zh-CN"/>
          </w:rPr>
          <w:t>习惯</w:t>
        </w:r>
      </w:ins>
      <w:r w:rsidR="001E70D0" w:rsidRPr="00A00077">
        <w:rPr>
          <w:rFonts w:ascii="Hiragino Mincho ProN W3" w:eastAsia="Hiragino Mincho ProN W3" w:hAnsi="Hiragino Mincho ProN W3" w:cs="MS PGothic" w:hint="eastAsia"/>
          <w:color w:val="000000" w:themeColor="text1"/>
          <w:kern w:val="0"/>
          <w:sz w:val="24"/>
          <w:lang w:eastAsia="zh-CN"/>
        </w:rPr>
        <w:t>是</w:t>
      </w:r>
      <w:r w:rsidR="001E70D0" w:rsidRPr="00A00077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为</w:t>
      </w:r>
      <w:r w:rsidR="001E70D0" w:rsidRPr="00A00077">
        <w:rPr>
          <w:rFonts w:ascii="Hiragino Mincho ProN W3" w:eastAsia="Hiragino Mincho ProN W3" w:hAnsi="Hiragino Mincho ProN W3" w:cs="MS PGothic" w:hint="eastAsia"/>
          <w:color w:val="000000" w:themeColor="text1"/>
          <w:kern w:val="0"/>
          <w:sz w:val="24"/>
          <w:lang w:eastAsia="zh-CN"/>
        </w:rPr>
        <w:t>社会做出</w:t>
      </w:r>
      <w:r w:rsidR="001E70D0" w:rsidRPr="00A00077">
        <w:rPr>
          <w:rFonts w:ascii="宋体" w:eastAsia="宋体" w:hAnsi="宋体" w:cs="宋体" w:hint="eastAsia"/>
          <w:color w:val="000000" w:themeColor="text1"/>
          <w:kern w:val="0"/>
          <w:sz w:val="24"/>
          <w:lang w:eastAsia="zh-CN"/>
        </w:rPr>
        <w:t>贡</w:t>
      </w:r>
      <w:r w:rsidR="001E70D0" w:rsidRPr="00A00077">
        <w:rPr>
          <w:rFonts w:ascii="Hiragino Mincho ProN W3" w:eastAsia="Hiragino Mincho ProN W3" w:hAnsi="Hiragino Mincho ProN W3" w:cs="MS PGothic" w:hint="eastAsia"/>
          <w:color w:val="000000" w:themeColor="text1"/>
          <w:kern w:val="0"/>
          <w:sz w:val="24"/>
          <w:lang w:eastAsia="zh-CN"/>
        </w:rPr>
        <w:t>献的必</w:t>
      </w:r>
      <w:ins w:id="37" w:author="Kogasen" w:date="2018-08-22T21:09:00Z">
        <w:r w:rsidR="0085012F">
          <w:rPr>
            <w:rFonts w:ascii="微软雅黑" w:eastAsia="微软雅黑" w:hAnsi="微软雅黑" w:cs="微软雅黑" w:hint="eastAsia"/>
            <w:color w:val="000000" w:themeColor="text1"/>
            <w:kern w:val="0"/>
            <w:sz w:val="24"/>
            <w:lang w:eastAsia="zh-CN"/>
          </w:rPr>
          <w:t>备</w:t>
        </w:r>
        <w:r w:rsidR="0085012F">
          <w:rPr>
            <w:rFonts w:ascii="微软雅黑" w:eastAsia="微软雅黑" w:hAnsi="微软雅黑" w:cs="微软雅黑"/>
            <w:color w:val="000000" w:themeColor="text1"/>
            <w:kern w:val="0"/>
            <w:sz w:val="24"/>
            <w:lang w:eastAsia="zh-CN"/>
          </w:rPr>
          <w:t>条件</w:t>
        </w:r>
      </w:ins>
      <w:del w:id="38" w:author="Kogasen" w:date="2018-08-22T21:09:00Z">
        <w:r w:rsidR="001E70D0" w:rsidRPr="00A00077" w:rsidDel="0085012F">
          <w:rPr>
            <w:rFonts w:ascii="Hiragino Mincho ProN W3" w:eastAsia="Hiragino Mincho ProN W3" w:hAnsi="Hiragino Mincho ProN W3" w:cs="MS PGothic" w:hint="eastAsia"/>
            <w:color w:val="000000" w:themeColor="text1"/>
            <w:kern w:val="0"/>
            <w:sz w:val="24"/>
            <w:lang w:eastAsia="zh-CN"/>
          </w:rPr>
          <w:delText>要</w:delText>
        </w:r>
        <w:r w:rsidR="001E70D0" w:rsidRPr="00A00077" w:rsidDel="0085012F">
          <w:rPr>
            <w:rFonts w:ascii="宋体" w:eastAsia="宋体" w:hAnsi="宋体" w:cs="宋体" w:hint="eastAsia"/>
            <w:color w:val="000000" w:themeColor="text1"/>
            <w:kern w:val="0"/>
            <w:sz w:val="24"/>
            <w:lang w:eastAsia="zh-CN"/>
          </w:rPr>
          <w:delText>习惯</w:delText>
        </w:r>
      </w:del>
      <w:r w:rsidR="001E70D0" w:rsidRPr="00A00077">
        <w:rPr>
          <w:rFonts w:ascii="Hiragino Mincho ProN W3" w:eastAsia="Hiragino Mincho ProN W3" w:hAnsi="Hiragino Mincho ProN W3" w:cs="MS PGothic" w:hint="eastAsia"/>
          <w:color w:val="000000" w:themeColor="text1"/>
          <w:kern w:val="0"/>
          <w:sz w:val="24"/>
          <w:lang w:eastAsia="zh-CN"/>
        </w:rPr>
        <w:t>。</w:t>
      </w:r>
    </w:p>
    <w:p w:rsidR="00E823BE" w:rsidRPr="00A00077" w:rsidRDefault="00E823BE" w:rsidP="00E823BE">
      <w:pPr>
        <w:rPr>
          <w:rFonts w:asciiTheme="majorHAnsi" w:eastAsiaTheme="majorHAnsi" w:hAnsiTheme="majorHAnsi" w:cs="MS PGothic"/>
          <w:color w:val="000000" w:themeColor="text1"/>
          <w:kern w:val="0"/>
          <w:sz w:val="24"/>
        </w:rPr>
      </w:pP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僕が長い間大切にしてきた習慣は、より多くを経験して学び、失敗から学び、そして先人から学問を通じて学ぶことです。謙遜な学びは自分の見識を広げて深めることに非常に役立ちます。学問を学べば学ぶほど分からないことは増えていきます。</w:t>
      </w:r>
      <w:r w:rsidR="00006932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さらに、</w:t>
      </w: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挑戦すれば、失敗</w:t>
      </w:r>
      <w:r w:rsidR="00074E3E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します</w:t>
      </w: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。しかし</w:t>
      </w:r>
      <w:r w:rsidR="00271588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学ぶ</w:t>
      </w:r>
      <w:r w:rsidR="00862BD4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姿勢</w:t>
      </w:r>
      <w:r w:rsidR="00271588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は決して</w:t>
      </w:r>
      <w:r w:rsidR="00862BD4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無益</w:t>
      </w:r>
      <w:r w:rsidR="00271588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ではありません。例えば</w:t>
      </w:r>
      <w:r w:rsidR="00006712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学習すると、</w:t>
      </w: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思考を深めて整理</w:t>
      </w:r>
      <w:r w:rsidR="00074E3E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することができます。</w:t>
      </w:r>
      <w:r w:rsidR="0061172E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また</w:t>
      </w: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自分の意見をはっきりと持てるようになります。</w:t>
      </w:r>
      <w:r w:rsidR="00CF03CF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さらに自分の強みをよりよく理解できます。この理解</w:t>
      </w:r>
      <w:r w:rsidR="0003347F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は</w:t>
      </w:r>
      <w:r w:rsidR="00CF03CF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自分の</w:t>
      </w:r>
      <w:r w:rsidR="0003347F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持てる力を</w:t>
      </w:r>
      <w:r w:rsidR="00CF03CF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強くするために役立ちます。自分の強みは、社会に貢献できる力</w:t>
      </w:r>
      <w:r w:rsidR="00A059E1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と同じことを意味します</w:t>
      </w:r>
      <w:r w:rsidR="00CF03CF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。</w:t>
      </w:r>
      <w:r w:rsidR="0003347F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したがって学ぶことは社会に貢献する</w:t>
      </w: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ために、</w:t>
      </w:r>
      <w:r w:rsidR="00A8569C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必要</w:t>
      </w: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な</w:t>
      </w:r>
      <w:r w:rsidR="0003347F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習慣</w:t>
      </w: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です。</w:t>
      </w:r>
    </w:p>
    <w:p w:rsidR="009B6E22" w:rsidRPr="00A00077" w:rsidRDefault="009B6E22" w:rsidP="00E00CF7">
      <w:pPr>
        <w:rPr>
          <w:rFonts w:ascii="Hiragino Mincho ProN W3" w:eastAsia="Hiragino Mincho ProN W3" w:hAnsi="Hiragino Mincho ProN W3" w:cs="MS PGothic"/>
          <w:color w:val="000000" w:themeColor="text1"/>
          <w:kern w:val="0"/>
          <w:sz w:val="24"/>
        </w:rPr>
      </w:pPr>
    </w:p>
    <w:p w:rsidR="008E3E3A" w:rsidRDefault="00EC34B4" w:rsidP="00E00CF7">
      <w:pPr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</w:pPr>
      <w:r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我的专业是物理学。</w:t>
      </w:r>
      <w:r w:rsidRPr="00A00077">
        <w:rPr>
          <w:rFonts w:ascii="宋体" w:eastAsia="宋体" w:hAnsi="宋体" w:cs="宋体"/>
          <w:color w:val="000000" w:themeColor="text1"/>
          <w:sz w:val="24"/>
          <w:lang w:eastAsia="zh-CN"/>
        </w:rPr>
        <w:t xml:space="preserve"> </w:t>
      </w:r>
      <w:r w:rsidR="00382E84" w:rsidRPr="00382E84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我</w:t>
      </w:r>
      <w:del w:id="39" w:author="Kogasen" w:date="2018-08-22T21:12:00Z">
        <w:r w:rsidR="00382E84" w:rsidRPr="00382E84" w:rsidDel="0085012F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delText>从</w:delText>
        </w:r>
      </w:del>
      <w:ins w:id="40" w:author="Kogasen" w:date="2018-08-22T21:12:00Z">
        <w:r w:rsidR="0085012F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通过研究</w:t>
        </w:r>
      </w:ins>
      <w:r w:rsidR="00382E84" w:rsidRPr="00382E84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物理学</w:t>
      </w:r>
      <w:del w:id="41" w:author="Kogasen" w:date="2018-08-22T21:12:00Z">
        <w:r w:rsidR="00382E84" w:rsidRPr="00382E84" w:rsidDel="0085012F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delText>研究</w:delText>
        </w:r>
      </w:del>
      <w:r w:rsidR="00382E84" w:rsidRPr="00382E84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中学到了很多东西。</w:t>
      </w:r>
      <w:r w:rsidR="00382E84" w:rsidRPr="00382E84">
        <w:rPr>
          <w:rFonts w:ascii="宋体" w:eastAsia="宋体" w:hAnsi="宋体" w:cs="宋体"/>
          <w:color w:val="000000" w:themeColor="text1"/>
          <w:sz w:val="24"/>
          <w:lang w:eastAsia="zh-CN"/>
        </w:rPr>
        <w:t xml:space="preserve"> 在物理学</w:t>
      </w:r>
      <w:ins w:id="42" w:author="Kogasen" w:date="2018-08-22T21:12:00Z">
        <w:r w:rsidR="0085012F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的</w:t>
        </w:r>
      </w:ins>
      <w:r w:rsidR="00382E84" w:rsidRPr="00382E84">
        <w:rPr>
          <w:rFonts w:ascii="宋体" w:eastAsia="宋体" w:hAnsi="宋体" w:cs="宋体"/>
          <w:color w:val="000000" w:themeColor="text1"/>
          <w:sz w:val="24"/>
          <w:lang w:eastAsia="zh-CN"/>
        </w:rPr>
        <w:t>研究中，我</w:t>
      </w:r>
      <w:r w:rsidR="00382E84" w:rsidRPr="00382E84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获得了各种经验。</w:t>
      </w:r>
      <w:r w:rsidR="00D32240" w:rsidRPr="00D32240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例如，</w:t>
      </w:r>
      <w:ins w:id="43" w:author="Kogasen" w:date="2018-08-22T21:20:00Z">
        <w:r w:rsidR="00F370B0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我曾</w:t>
        </w:r>
      </w:ins>
      <w:r w:rsidR="00D32240" w:rsidRPr="00D32240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在</w:t>
      </w:r>
      <w:r w:rsidR="00D32240" w:rsidRPr="00D32240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实验</w:t>
      </w:r>
      <w:r w:rsidR="00D32240" w:rsidRPr="00D32240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中重复失</w:t>
      </w:r>
      <w:r w:rsidR="00D32240" w:rsidRPr="00D32240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败</w:t>
      </w:r>
      <w:r w:rsidR="00D32240" w:rsidRPr="00D32240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="0026661F" w:rsidRPr="0026661F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>失</w:t>
      </w:r>
      <w:r w:rsidR="0026661F" w:rsidRPr="0026661F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败</w:t>
      </w:r>
      <w:r w:rsidR="0026661F" w:rsidRPr="0026661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是痛苦的，但它</w:t>
      </w:r>
      <w:del w:id="44" w:author="Kogasen" w:date="2018-08-22T21:40:00Z">
        <w:r w:rsidR="0026661F" w:rsidRPr="0026661F" w:rsidDel="002A01F1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是非常富有成效</w:delText>
        </w:r>
      </w:del>
      <w:r w:rsidR="0026661F" w:rsidRPr="0026661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的</w:t>
      </w:r>
      <w:ins w:id="45" w:author="Kogasen" w:date="2018-08-22T21:40:00Z">
        <w:r w:rsidR="002A01F1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成果</w:t>
        </w:r>
        <w:r w:rsidR="002A01F1">
          <w:rPr>
            <w:rFonts w:ascii="Hiragino Mincho ProN W3" w:eastAsia="宋体" w:hAnsi="Hiragino Mincho ProN W3"/>
            <w:color w:val="000000" w:themeColor="text1"/>
            <w:sz w:val="24"/>
            <w:lang w:eastAsia="zh-CN"/>
          </w:rPr>
          <w:t>是丰硕的</w:t>
        </w:r>
      </w:ins>
      <w:r w:rsidR="0026661F" w:rsidRPr="0026661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="0026661F" w:rsidRPr="0026661F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</w:t>
      </w:r>
      <w:ins w:id="46" w:author="Kogasen" w:date="2018-08-22T21:13:00Z">
        <w:r w:rsidR="0085012F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因为经历过</w:t>
        </w:r>
      </w:ins>
      <w:r w:rsidR="0026661F" w:rsidRPr="0026661F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>失</w:t>
      </w:r>
      <w:r w:rsidR="0026661F" w:rsidRPr="0026661F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败</w:t>
      </w:r>
      <w:r w:rsidR="0026661F" w:rsidRPr="0026661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后，</w:t>
      </w:r>
      <w:ins w:id="47" w:author="Kogasen" w:date="2018-08-22T21:13:00Z">
        <w:r w:rsidR="0085012F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才</w:t>
        </w:r>
      </w:ins>
      <w:del w:id="48" w:author="Kogasen" w:date="2018-08-22T21:13:00Z">
        <w:r w:rsidR="0026661F" w:rsidRPr="0026661F" w:rsidDel="0085012F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就</w:delText>
        </w:r>
      </w:del>
      <w:r w:rsidR="0026661F" w:rsidRPr="0026661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会有成功。</w:t>
      </w:r>
    </w:p>
    <w:p w:rsidR="008E3E3A" w:rsidRDefault="008E3E3A" w:rsidP="008E3E3A">
      <w:pPr>
        <w:rPr>
          <w:rFonts w:asciiTheme="majorHAnsi" w:eastAsiaTheme="majorHAnsi" w:hAnsiTheme="majorHAnsi"/>
          <w:color w:val="000000" w:themeColor="text1"/>
          <w:sz w:val="24"/>
        </w:rPr>
      </w:pP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僕の専攻は物理学です。僕は</w:t>
      </w:r>
      <w:r w:rsidRPr="00A00077">
        <w:rPr>
          <w:rFonts w:asciiTheme="majorHAnsi" w:eastAsiaTheme="majorHAnsi" w:hAnsiTheme="majorHAnsi" w:hint="eastAsia"/>
          <w:color w:val="000000" w:themeColor="text1"/>
          <w:sz w:val="24"/>
        </w:rPr>
        <w:t>物理学</w:t>
      </w:r>
      <w:r>
        <w:rPr>
          <w:rFonts w:asciiTheme="majorHAnsi" w:eastAsiaTheme="majorHAnsi" w:hAnsiTheme="majorHAnsi" w:hint="eastAsia"/>
          <w:color w:val="000000" w:themeColor="text1"/>
          <w:sz w:val="24"/>
        </w:rPr>
        <w:t>の研究から多くを学びました。</w:t>
      </w:r>
      <w:r w:rsidRPr="00A00077">
        <w:rPr>
          <w:rFonts w:asciiTheme="majorHAnsi" w:eastAsiaTheme="majorHAnsi" w:hAnsiTheme="majorHAnsi" w:hint="eastAsia"/>
          <w:color w:val="000000" w:themeColor="text1"/>
          <w:sz w:val="24"/>
        </w:rPr>
        <w:t>物理学の研究では、僕は様々な経験を得ました。</w:t>
      </w:r>
      <w:r>
        <w:rPr>
          <w:rFonts w:asciiTheme="majorHAnsi" w:eastAsiaTheme="majorHAnsi" w:hAnsiTheme="majorHAnsi" w:hint="eastAsia"/>
          <w:color w:val="000000" w:themeColor="text1"/>
          <w:sz w:val="24"/>
        </w:rPr>
        <w:t>例えば研究の</w:t>
      </w:r>
      <w:r w:rsidRPr="00A00077">
        <w:rPr>
          <w:rFonts w:asciiTheme="majorHAnsi" w:eastAsiaTheme="majorHAnsi" w:hAnsiTheme="majorHAnsi" w:hint="eastAsia"/>
          <w:color w:val="000000" w:themeColor="text1"/>
          <w:sz w:val="24"/>
        </w:rPr>
        <w:t>失敗を繰り返し</w:t>
      </w:r>
      <w:r>
        <w:rPr>
          <w:rFonts w:asciiTheme="majorHAnsi" w:eastAsiaTheme="majorHAnsi" w:hAnsiTheme="majorHAnsi" w:hint="eastAsia"/>
          <w:color w:val="000000" w:themeColor="text1"/>
          <w:sz w:val="24"/>
        </w:rPr>
        <w:t>ました</w:t>
      </w:r>
      <w:r w:rsidRPr="00A00077">
        <w:rPr>
          <w:rFonts w:asciiTheme="majorHAnsi" w:eastAsiaTheme="majorHAnsi" w:hAnsiTheme="majorHAnsi" w:hint="eastAsia"/>
          <w:color w:val="000000" w:themeColor="text1"/>
          <w:sz w:val="24"/>
        </w:rPr>
        <w:t>。失敗は苦しいですが、とても実り多いです。失敗の先に成功があります。</w:t>
      </w:r>
    </w:p>
    <w:p w:rsidR="008E3E3A" w:rsidRPr="008E3E3A" w:rsidRDefault="008E3E3A" w:rsidP="00E00CF7">
      <w:pPr>
        <w:rPr>
          <w:rFonts w:ascii="Hiragino Mincho ProN W3" w:eastAsia="Hiragino Mincho ProN W3" w:hAnsi="Hiragino Mincho ProN W3"/>
          <w:color w:val="000000" w:themeColor="text1"/>
          <w:sz w:val="24"/>
        </w:rPr>
      </w:pPr>
    </w:p>
    <w:p w:rsidR="008E3E3A" w:rsidRPr="008E3E3A" w:rsidRDefault="000C65F7" w:rsidP="00E823BE">
      <w:pPr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</w:pPr>
      <w:r w:rsidRPr="000C65F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物理学建立在</w:t>
      </w:r>
      <w:r w:rsidRPr="000C65F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积</w:t>
      </w:r>
      <w:r w:rsidRPr="000C65F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累之上。</w:t>
      </w:r>
      <w:r w:rsidR="009F0633" w:rsidRPr="00A00077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</w:t>
      </w:r>
      <w:r w:rsidR="00E56E41" w:rsidRPr="00E56E41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所以有必要向前人学</w:t>
      </w:r>
      <w:r w:rsidR="00E56E41" w:rsidRPr="00E56E41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习</w:t>
      </w:r>
      <w:r w:rsidR="00E56E41" w:rsidRPr="00E56E41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del w:id="49" w:author="Kogasen" w:date="2018-08-22T21:40:00Z">
        <w:r w:rsidR="0077122F" w:rsidRPr="0077122F" w:rsidDel="002A01F1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然后，我自然而然地</w:delText>
        </w:r>
        <w:r w:rsidR="0077122F" w:rsidRPr="0077122F" w:rsidDel="002A01F1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delText>获</w:delText>
        </w:r>
        <w:r w:rsidR="0077122F" w:rsidRPr="0077122F" w:rsidDel="002A01F1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得了</w:delText>
        </w:r>
        <w:r w:rsidR="0077122F" w:rsidRPr="0077122F" w:rsidDel="002A01F1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delText>谦</w:delText>
        </w:r>
        <w:r w:rsidR="0077122F" w:rsidRPr="0077122F" w:rsidDel="002A01F1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卑</w:delText>
        </w:r>
      </w:del>
      <w:ins w:id="50" w:author="Kogasen" w:date="2018-08-22T21:40:00Z">
        <w:r w:rsidR="002A01F1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也因此</w:t>
        </w:r>
        <w:r w:rsidR="002A01F1">
          <w:rPr>
            <w:rFonts w:ascii="Hiragino Mincho ProN W3" w:eastAsia="宋体" w:hAnsi="Hiragino Mincho ProN W3"/>
            <w:color w:val="000000" w:themeColor="text1"/>
            <w:sz w:val="24"/>
            <w:lang w:eastAsia="zh-CN"/>
          </w:rPr>
          <w:t>造就了我</w:t>
        </w:r>
      </w:ins>
      <w:ins w:id="51" w:author="Kogasen" w:date="2018-08-22T21:41:00Z">
        <w:r w:rsidR="002A01F1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谦虚</w:t>
        </w:r>
        <w:r w:rsidR="002A01F1">
          <w:rPr>
            <w:rFonts w:ascii="Hiragino Mincho ProN W3" w:eastAsia="宋体" w:hAnsi="Hiragino Mincho ProN W3"/>
            <w:color w:val="000000" w:themeColor="text1"/>
            <w:sz w:val="24"/>
            <w:lang w:eastAsia="zh-CN"/>
          </w:rPr>
          <w:t>的性格</w:t>
        </w:r>
      </w:ins>
      <w:r w:rsidR="0077122F" w:rsidRPr="0077122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="00E56E41" w:rsidRPr="00E56E41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在</w:t>
      </w:r>
      <w:r w:rsidR="00E56E41" w:rsidRPr="00E56E41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实验</w:t>
      </w:r>
      <w:r w:rsidR="00E56E41" w:rsidRPr="00E56E41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物理学中，我</w:t>
      </w:r>
      <w:del w:id="52" w:author="Kogasen" w:date="2018-08-22T21:41:00Z">
        <w:r w:rsidR="00E56E41" w:rsidRPr="00E56E41" w:rsidDel="002A01F1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也</w:delText>
        </w:r>
      </w:del>
      <w:ins w:id="53" w:author="Kogasen" w:date="2018-08-22T21:41:00Z">
        <w:r w:rsidR="002A01F1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需要</w:t>
        </w:r>
      </w:ins>
      <w:r w:rsidR="00E56E41" w:rsidRPr="00E56E41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直接向大自然学</w:t>
      </w:r>
      <w:r w:rsidR="00E56E41" w:rsidRPr="00E56E41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习</w:t>
      </w:r>
      <w:r w:rsidR="00E56E41" w:rsidRPr="00E56E41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="00E56E41" w:rsidRPr="00E56E41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我</w:t>
      </w:r>
      <w:r w:rsidR="00E56E41" w:rsidRPr="00E56E41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lastRenderedPageBreak/>
        <w:t>会</w:t>
      </w:r>
      <w:ins w:id="54" w:author="Kogasen" w:date="2018-08-22T21:42:00Z">
        <w:r w:rsidR="002A01F1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向大</w:t>
        </w:r>
      </w:ins>
      <w:r w:rsidR="00E56E41" w:rsidRPr="00E56E41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>自然</w:t>
      </w:r>
      <w:ins w:id="55" w:author="Kogasen" w:date="2018-08-22T21:42:00Z">
        <w:r w:rsidR="002A01F1">
          <w:rPr>
            <w:rFonts w:ascii="微软雅黑" w:eastAsia="微软雅黑" w:hAnsi="微软雅黑" w:cs="微软雅黑" w:hint="eastAsia"/>
            <w:color w:val="000000" w:themeColor="text1"/>
            <w:sz w:val="24"/>
            <w:lang w:eastAsia="zh-CN"/>
          </w:rPr>
          <w:t>发问</w:t>
        </w:r>
        <w:r w:rsidR="002A01F1">
          <w:rPr>
            <w:rFonts w:ascii="微软雅黑" w:eastAsia="微软雅黑" w:hAnsi="微软雅黑" w:cs="微软雅黑"/>
            <w:color w:val="000000" w:themeColor="text1"/>
            <w:sz w:val="24"/>
            <w:lang w:eastAsia="zh-CN"/>
          </w:rPr>
          <w:t>，</w:t>
        </w:r>
      </w:ins>
      <w:del w:id="56" w:author="Kogasen" w:date="2018-08-22T21:42:00Z">
        <w:r w:rsidR="00E56E41" w:rsidRPr="00E56E41" w:rsidDel="002A01F1">
          <w:rPr>
            <w:rFonts w:ascii="Hiragino Mincho ProN W3" w:eastAsia="Hiragino Mincho ProN W3" w:hAnsi="Hiragino Mincho ProN W3"/>
            <w:color w:val="000000" w:themeColor="text1"/>
            <w:sz w:val="24"/>
            <w:lang w:eastAsia="zh-CN"/>
          </w:rPr>
          <w:delText>地要求并</w:delText>
        </w:r>
      </w:del>
      <w:ins w:id="57" w:author="Kogasen" w:date="2018-08-22T21:45:00Z">
        <w:r w:rsidR="002A01F1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然后</w:t>
        </w:r>
      </w:ins>
      <w:r w:rsidR="00E56E41" w:rsidRPr="00E56E41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>仔</w:t>
      </w:r>
      <w:r w:rsidR="00E56E41" w:rsidRPr="00E56E41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细</w:t>
      </w:r>
      <w:del w:id="58" w:author="Kogasen" w:date="2018-08-22T21:42:00Z">
        <w:r w:rsidR="00E56E41" w:rsidRPr="00E56E41" w:rsidDel="002A01F1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聆听</w:delText>
        </w:r>
      </w:del>
      <w:ins w:id="59" w:author="Kogasen" w:date="2018-08-22T21:42:00Z">
        <w:r w:rsidR="002A01F1">
          <w:rPr>
            <w:rFonts w:ascii="微软雅黑" w:eastAsia="微软雅黑" w:hAnsi="微软雅黑" w:cs="微软雅黑" w:hint="eastAsia"/>
            <w:color w:val="000000" w:themeColor="text1"/>
            <w:sz w:val="24"/>
            <w:lang w:eastAsia="zh-CN"/>
          </w:rPr>
          <w:t>观察</w:t>
        </w:r>
      </w:ins>
      <w:ins w:id="60" w:author="Kogasen" w:date="2018-08-22T21:43:00Z">
        <w:r w:rsidR="002A01F1">
          <w:rPr>
            <w:rFonts w:ascii="微软雅黑" w:eastAsia="微软雅黑" w:hAnsi="微软雅黑" w:cs="微软雅黑" w:hint="eastAsia"/>
            <w:color w:val="000000" w:themeColor="text1"/>
            <w:sz w:val="24"/>
            <w:lang w:eastAsia="zh-CN"/>
          </w:rPr>
          <w:t>它的</w:t>
        </w:r>
      </w:ins>
      <w:r w:rsidR="00E56E41" w:rsidRPr="00E56E41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反</w:t>
      </w:r>
      <w:r w:rsidR="00E56E41" w:rsidRPr="00E56E41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应</w:t>
      </w:r>
      <w:r w:rsidR="00E56E41" w:rsidRPr="00E56E41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="00E56E41" w:rsidRPr="00E56E41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</w:t>
      </w:r>
      <w:r w:rsidR="00E56E41" w:rsidRPr="00E56E41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这</w:t>
      </w:r>
      <w:ins w:id="61" w:author="Kogasen" w:date="2018-08-22T21:43:00Z">
        <w:r w:rsidR="002A01F1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就</w:t>
        </w:r>
      </w:ins>
      <w:r w:rsidR="00E56E41" w:rsidRPr="00E56E41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是</w:t>
      </w:r>
      <w:del w:id="62" w:author="Kogasen" w:date="2018-08-22T21:43:00Z">
        <w:r w:rsidR="00E56E41" w:rsidRPr="00E56E41" w:rsidDel="002A01F1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一个</w:delText>
        </w:r>
      </w:del>
      <w:r w:rsidR="00E56E41" w:rsidRPr="00E56E41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物理</w:t>
      </w:r>
      <w:ins w:id="63" w:author="Kogasen" w:date="2018-08-22T21:43:00Z">
        <w:r w:rsidR="002A01F1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学</w:t>
        </w:r>
        <w:r w:rsidR="002A01F1">
          <w:rPr>
            <w:rFonts w:ascii="Hiragino Mincho ProN W3" w:eastAsia="宋体" w:hAnsi="Hiragino Mincho ProN W3"/>
            <w:color w:val="000000" w:themeColor="text1"/>
            <w:sz w:val="24"/>
            <w:lang w:eastAsia="zh-CN"/>
          </w:rPr>
          <w:t>的</w:t>
        </w:r>
      </w:ins>
      <w:r w:rsidR="00E56E41" w:rsidRPr="00E56E41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实验</w:t>
      </w:r>
      <w:r w:rsidR="00E56E41" w:rsidRPr="00E56E41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="00E56E41" w:rsidRPr="00E56E41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</w:t>
      </w:r>
      <w:del w:id="64" w:author="Kogasen" w:date="2018-08-22T21:46:00Z">
        <w:r w:rsidR="00E56E41" w:rsidRPr="00E56E41" w:rsidDel="002A01F1">
          <w:rPr>
            <w:rFonts w:ascii="Hiragino Mincho ProN W3" w:eastAsia="Hiragino Mincho ProN W3" w:hAnsi="Hiragino Mincho ProN W3"/>
            <w:color w:val="000000" w:themeColor="text1"/>
            <w:sz w:val="24"/>
            <w:lang w:eastAsia="zh-CN"/>
          </w:rPr>
          <w:delText>然后，有一个很大的学</w:delText>
        </w:r>
        <w:r w:rsidR="00E56E41" w:rsidRPr="00E56E41" w:rsidDel="002A01F1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delText>习</w:delText>
        </w:r>
        <w:r w:rsidR="00E56E41" w:rsidRPr="00E56E41" w:rsidDel="002A01F1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印象深刻</w:delText>
        </w:r>
      </w:del>
      <w:ins w:id="65" w:author="Kogasen" w:date="2018-08-22T22:17:00Z">
        <w:r w:rsidR="00B81682">
          <w:rPr>
            <w:rFonts w:ascii="微软雅黑" w:eastAsia="微软雅黑" w:hAnsi="微软雅黑" w:cs="微软雅黑" w:hint="eastAsia"/>
            <w:color w:val="000000" w:themeColor="text1"/>
            <w:sz w:val="24"/>
            <w:lang w:eastAsia="zh-CN"/>
          </w:rPr>
          <w:t>而后</w:t>
        </w:r>
      </w:ins>
      <w:ins w:id="66" w:author="Kogasen" w:date="2018-08-22T21:46:00Z">
        <w:r w:rsidR="00B81682">
          <w:rPr>
            <w:rFonts w:ascii="微软雅黑" w:eastAsia="微软雅黑" w:hAnsi="微软雅黑" w:cs="微软雅黑"/>
            <w:color w:val="000000" w:themeColor="text1"/>
            <w:sz w:val="24"/>
            <w:lang w:eastAsia="zh-CN"/>
          </w:rPr>
          <w:t>，</w:t>
        </w:r>
      </w:ins>
      <w:ins w:id="67" w:author="Kogasen" w:date="2018-08-22T22:19:00Z">
        <w:r w:rsidR="00B81682">
          <w:rPr>
            <w:rFonts w:ascii="微软雅黑" w:eastAsia="微软雅黑" w:hAnsi="微软雅黑" w:cs="微软雅黑" w:hint="eastAsia"/>
            <w:color w:val="000000" w:themeColor="text1"/>
            <w:sz w:val="24"/>
            <w:lang w:eastAsia="zh-CN"/>
          </w:rPr>
          <w:t>我会收获到</w:t>
        </w:r>
        <w:r w:rsidR="00B81682">
          <w:rPr>
            <w:rFonts w:ascii="微软雅黑" w:eastAsia="微软雅黑" w:hAnsi="微软雅黑" w:cs="微软雅黑"/>
            <w:color w:val="000000" w:themeColor="text1"/>
            <w:sz w:val="24"/>
            <w:lang w:eastAsia="zh-CN"/>
          </w:rPr>
          <w:t>令人感动的</w:t>
        </w:r>
      </w:ins>
      <w:ins w:id="68" w:author="Kogasen" w:date="2018-08-22T22:18:00Z">
        <w:r w:rsidR="00B81682">
          <w:rPr>
            <w:rFonts w:ascii="微软雅黑" w:eastAsia="微软雅黑" w:hAnsi="微软雅黑" w:cs="微软雅黑" w:hint="eastAsia"/>
            <w:color w:val="000000" w:themeColor="text1"/>
            <w:sz w:val="24"/>
            <w:lang w:eastAsia="zh-CN"/>
          </w:rPr>
          <w:t>累累硕果</w:t>
        </w:r>
      </w:ins>
      <w:r w:rsidR="00E56E41" w:rsidRPr="00E56E41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</w:p>
    <w:p w:rsidR="008E3E3A" w:rsidRPr="00A00077" w:rsidRDefault="008E3E3A" w:rsidP="008E3E3A">
      <w:pPr>
        <w:rPr>
          <w:rFonts w:asciiTheme="majorHAnsi" w:eastAsiaTheme="majorHAnsi" w:hAnsiTheme="majorHAnsi"/>
          <w:color w:val="000000" w:themeColor="text1"/>
          <w:sz w:val="24"/>
        </w:rPr>
      </w:pPr>
      <w:r w:rsidRPr="00A00077">
        <w:rPr>
          <w:rFonts w:asciiTheme="majorHAnsi" w:eastAsiaTheme="majorHAnsi" w:hAnsiTheme="majorHAnsi" w:hint="eastAsia"/>
          <w:color w:val="000000" w:themeColor="text1"/>
          <w:sz w:val="24"/>
        </w:rPr>
        <w:t>物理学は積み重ねの上に成り立</w:t>
      </w:r>
      <w:r>
        <w:rPr>
          <w:rFonts w:asciiTheme="majorHAnsi" w:eastAsiaTheme="majorHAnsi" w:hAnsiTheme="majorHAnsi" w:hint="eastAsia"/>
          <w:color w:val="000000" w:themeColor="text1"/>
          <w:sz w:val="24"/>
        </w:rPr>
        <w:t>ちます</w:t>
      </w:r>
      <w:r w:rsidRPr="00A00077">
        <w:rPr>
          <w:rFonts w:asciiTheme="majorHAnsi" w:eastAsiaTheme="majorHAnsi" w:hAnsiTheme="majorHAnsi" w:hint="eastAsia"/>
          <w:color w:val="000000" w:themeColor="text1"/>
          <w:sz w:val="24"/>
        </w:rPr>
        <w:t>。</w:t>
      </w:r>
      <w:r>
        <w:rPr>
          <w:rFonts w:asciiTheme="majorHAnsi" w:eastAsiaTheme="majorHAnsi" w:hAnsiTheme="majorHAnsi" w:hint="eastAsia"/>
          <w:color w:val="000000" w:themeColor="text1"/>
          <w:sz w:val="24"/>
        </w:rPr>
        <w:t>ですから</w:t>
      </w:r>
      <w:r w:rsidRPr="00A00077">
        <w:rPr>
          <w:rFonts w:asciiTheme="majorHAnsi" w:eastAsiaTheme="majorHAnsi" w:hAnsiTheme="majorHAnsi" w:hint="eastAsia"/>
          <w:color w:val="000000" w:themeColor="text1"/>
          <w:sz w:val="24"/>
        </w:rPr>
        <w:t>先人から学ぶ</w:t>
      </w:r>
      <w:r w:rsidR="00B00E65">
        <w:rPr>
          <w:rFonts w:asciiTheme="majorHAnsi" w:eastAsiaTheme="majorHAnsi" w:hAnsiTheme="majorHAnsi" w:hint="eastAsia"/>
          <w:color w:val="000000" w:themeColor="text1"/>
          <w:sz w:val="24"/>
        </w:rPr>
        <w:t>ことが必要です。すると</w:t>
      </w:r>
      <w:r w:rsidRPr="00A00077">
        <w:rPr>
          <w:rFonts w:asciiTheme="majorHAnsi" w:eastAsiaTheme="majorHAnsi" w:hAnsiTheme="majorHAnsi" w:hint="eastAsia"/>
          <w:color w:val="000000" w:themeColor="text1"/>
          <w:sz w:val="24"/>
        </w:rPr>
        <w:t>謙虚さが自然と身につきます。</w:t>
      </w:r>
      <w:r>
        <w:rPr>
          <w:rFonts w:asciiTheme="majorHAnsi" w:eastAsiaTheme="majorHAnsi" w:hAnsiTheme="majorHAnsi" w:hint="eastAsia"/>
          <w:color w:val="000000" w:themeColor="text1"/>
          <w:sz w:val="24"/>
        </w:rPr>
        <w:t>実験物理学</w:t>
      </w:r>
      <w:r w:rsidR="0077122F">
        <w:rPr>
          <w:rFonts w:asciiTheme="majorHAnsi" w:eastAsiaTheme="majorHAnsi" w:hAnsiTheme="majorHAnsi" w:hint="eastAsia"/>
          <w:color w:val="000000" w:themeColor="text1"/>
          <w:sz w:val="24"/>
        </w:rPr>
        <w:t>では、</w:t>
      </w:r>
      <w:r>
        <w:rPr>
          <w:rFonts w:asciiTheme="majorHAnsi" w:eastAsiaTheme="majorHAnsi" w:hAnsiTheme="majorHAnsi" w:hint="eastAsia"/>
          <w:color w:val="000000" w:themeColor="text1"/>
          <w:sz w:val="24"/>
        </w:rPr>
        <w:t>さらに</w:t>
      </w:r>
      <w:r w:rsidR="009D63ED">
        <w:rPr>
          <w:rFonts w:asciiTheme="majorHAnsi" w:eastAsiaTheme="majorHAnsi" w:hAnsiTheme="majorHAnsi" w:hint="eastAsia"/>
          <w:color w:val="000000" w:themeColor="text1"/>
          <w:sz w:val="24"/>
        </w:rPr>
        <w:t>、</w:t>
      </w:r>
      <w:r w:rsidRPr="00A00077">
        <w:rPr>
          <w:rFonts w:asciiTheme="majorHAnsi" w:eastAsiaTheme="majorHAnsi" w:hAnsiTheme="majorHAnsi" w:hint="eastAsia"/>
          <w:color w:val="000000" w:themeColor="text1"/>
          <w:sz w:val="24"/>
        </w:rPr>
        <w:t>自然から直接学</w:t>
      </w:r>
      <w:r w:rsidR="00485AA8">
        <w:rPr>
          <w:rFonts w:asciiTheme="majorHAnsi" w:eastAsiaTheme="majorHAnsi" w:hAnsiTheme="majorHAnsi" w:hint="eastAsia"/>
          <w:color w:val="000000" w:themeColor="text1"/>
          <w:sz w:val="24"/>
        </w:rPr>
        <w:t>びます</w:t>
      </w:r>
      <w:r w:rsidRPr="00A00077">
        <w:rPr>
          <w:rFonts w:asciiTheme="majorHAnsi" w:eastAsiaTheme="majorHAnsi" w:hAnsiTheme="majorHAnsi" w:hint="eastAsia"/>
          <w:color w:val="000000" w:themeColor="text1"/>
          <w:sz w:val="24"/>
        </w:rPr>
        <w:t>。私が自然に問いかけて、その反応に対して注意深く耳を傾けます。これが物理学の実験です。すると、感動するほどの大きな学びがあります。</w:t>
      </w:r>
    </w:p>
    <w:p w:rsidR="005E376E" w:rsidRPr="008E3E3A" w:rsidRDefault="005E376E" w:rsidP="00E00CF7">
      <w:pPr>
        <w:rPr>
          <w:rFonts w:ascii="Hiragino Mincho ProN W3" w:eastAsia="Hiragino Mincho ProN W3" w:hAnsi="Hiragino Mincho ProN W3"/>
          <w:color w:val="000000" w:themeColor="text1"/>
          <w:sz w:val="24"/>
        </w:rPr>
      </w:pPr>
    </w:p>
    <w:p w:rsidR="00500ACF" w:rsidRPr="00A00077" w:rsidRDefault="00C42F5B" w:rsidP="00E00CF7">
      <w:pPr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</w:pPr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此外，</w:t>
      </w:r>
      <w:del w:id="69" w:author="Kogasen" w:date="2018-08-22T22:21:00Z">
        <w:r w:rsidRPr="00C42F5B" w:rsidDel="00B81682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delText>还</w:delText>
        </w:r>
        <w:r w:rsidRPr="00C42F5B" w:rsidDel="00B81682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有副</w:delText>
        </w:r>
        <w:r w:rsidRPr="00C42F5B" w:rsidDel="00B81682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delText>产</w:delText>
        </w:r>
        <w:r w:rsidRPr="00C42F5B" w:rsidDel="00B81682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品在</w:delText>
        </w:r>
      </w:del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学</w:t>
      </w:r>
      <w:r w:rsidRPr="00C42F5B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习</w:t>
      </w:r>
      <w:ins w:id="70" w:author="Kogasen" w:date="2018-08-22T22:21:00Z">
        <w:r w:rsidR="00B81682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还会带来附加品</w:t>
        </w:r>
      </w:ins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Pr="00C42F5B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我能很好地理解我和其他人之</w:t>
      </w:r>
      <w:r w:rsidRPr="00C42F5B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间</w:t>
      </w:r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的关系。</w:t>
      </w:r>
      <w:r w:rsidRPr="00C42F5B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具体而言，通</w:t>
      </w:r>
      <w:r w:rsidRPr="00C42F5B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过</w:t>
      </w:r>
      <w:del w:id="71" w:author="Kogasen" w:date="2018-08-22T22:21:00Z">
        <w:r w:rsidRPr="00C42F5B" w:rsidDel="00B81682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delText>继续</w:delText>
        </w:r>
      </w:del>
      <w:ins w:id="72" w:author="Kogasen" w:date="2018-08-22T22:21:00Z">
        <w:r w:rsidR="00B81682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不断</w:t>
        </w:r>
      </w:ins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学</w:t>
      </w:r>
      <w:r w:rsidRPr="00C42F5B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习</w:t>
      </w:r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，我</w:t>
      </w:r>
      <w:r w:rsidRPr="00C42F5B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们</w:t>
      </w:r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将能够</w:t>
      </w:r>
      <w:r w:rsidRPr="00C42F5B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对</w:t>
      </w:r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其他人更加友好。</w:t>
      </w:r>
      <w:r w:rsidRPr="00C42F5B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我的理</w:t>
      </w:r>
      <w:ins w:id="73" w:author="Kogasen" w:date="2018-08-22T22:22:00Z">
        <w:r w:rsidR="00B81682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性</w:t>
        </w:r>
      </w:ins>
      <w:del w:id="74" w:author="Kogasen" w:date="2018-08-22T22:22:00Z">
        <w:r w:rsidRPr="00C42F5B" w:rsidDel="00B81682">
          <w:rPr>
            <w:rFonts w:ascii="Hiragino Mincho ProN W3" w:eastAsia="Hiragino Mincho ProN W3" w:hAnsi="Hiragino Mincho ProN W3"/>
            <w:color w:val="000000" w:themeColor="text1"/>
            <w:sz w:val="24"/>
            <w:lang w:eastAsia="zh-CN"/>
          </w:rPr>
          <w:delText>由</w:delText>
        </w:r>
      </w:del>
      <w:ins w:id="75" w:author="Kogasen" w:date="2018-08-22T22:22:00Z">
        <w:r w:rsidR="00B81682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是</w:t>
        </w:r>
      </w:ins>
      <w:r w:rsidRPr="00C42F5B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>有限</w:t>
      </w:r>
      <w:ins w:id="76" w:author="Kogasen" w:date="2018-08-22T22:22:00Z">
        <w:r w:rsidR="00B81682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的</w:t>
        </w:r>
      </w:ins>
      <w:r w:rsidRPr="00C42F5B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>。 我有</w:t>
      </w:r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关于如何</w:t>
      </w:r>
      <w:ins w:id="77" w:author="Kogasen" w:date="2018-08-22T22:23:00Z">
        <w:r w:rsidR="00AB23AF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待人接物的</w:t>
        </w:r>
        <w:proofErr w:type="gramStart"/>
        <w:r w:rsidR="00AB23AF">
          <w:rPr>
            <w:rFonts w:ascii="宋体" w:eastAsia="宋体" w:hAnsi="宋体" w:cs="宋体"/>
            <w:color w:val="000000" w:themeColor="text1"/>
            <w:sz w:val="24"/>
            <w:lang w:eastAsia="zh-CN"/>
          </w:rPr>
          <w:t>的</w:t>
        </w:r>
        <w:proofErr w:type="gramEnd"/>
        <w:r w:rsidR="00AB23AF">
          <w:rPr>
            <w:rFonts w:ascii="宋体" w:eastAsia="宋体" w:hAnsi="宋体" w:cs="宋体"/>
            <w:color w:val="000000" w:themeColor="text1"/>
            <w:sz w:val="24"/>
            <w:lang w:eastAsia="zh-CN"/>
          </w:rPr>
          <w:t>烦恼</w:t>
        </w:r>
      </w:ins>
      <w:del w:id="78" w:author="Kogasen" w:date="2018-08-22T22:23:00Z">
        <w:r w:rsidRPr="00C42F5B" w:rsidDel="00AB23AF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delText>联</w:delText>
        </w:r>
        <w:r w:rsidRPr="00C42F5B" w:rsidDel="00AB23AF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系人的麻</w:delText>
        </w:r>
        <w:r w:rsidRPr="00C42F5B" w:rsidDel="00AB23AF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delText>烦</w:delText>
        </w:r>
      </w:del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Pr="00C42F5B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但通</w:t>
      </w:r>
      <w:r w:rsidRPr="00C42F5B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过</w:t>
      </w:r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学</w:t>
      </w:r>
      <w:r w:rsidRPr="00C42F5B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习</w:t>
      </w:r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，你可以建立自己的</w:t>
      </w:r>
      <w:ins w:id="79" w:author="Kogasen" w:date="2018-08-22T22:23:00Z">
        <w:r w:rsidR="00AB23AF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行为准则</w:t>
        </w:r>
      </w:ins>
      <w:del w:id="80" w:author="Kogasen" w:date="2018-08-22T22:23:00Z">
        <w:r w:rsidRPr="00C42F5B" w:rsidDel="00AB23AF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行</w:delText>
        </w:r>
        <w:r w:rsidRPr="00C42F5B" w:rsidDel="00AB23AF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delText>动</w:delText>
        </w:r>
      </w:del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Pr="00C42F5B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正如孔子所</w:t>
      </w:r>
      <w:r w:rsidRPr="00C42F5B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说</w:t>
      </w:r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，</w:t>
      </w:r>
      <w:del w:id="81" w:author="Kogasen" w:date="2018-08-22T22:34:00Z">
        <w:r w:rsidRPr="00C42F5B" w:rsidDel="006A53D0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学者</w:delText>
        </w:r>
      </w:del>
      <w:ins w:id="82" w:author="Kogasen" w:date="2018-08-22T22:34:00Z">
        <w:r w:rsidR="006A53D0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知识</w:t>
        </w:r>
      </w:ins>
      <w:ins w:id="83" w:author="Kogasen" w:date="2018-08-22T22:35:00Z">
        <w:r w:rsidR="006A53D0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可以</w:t>
        </w:r>
      </w:ins>
      <w:del w:id="84" w:author="Kogasen" w:date="2018-08-22T22:35:00Z">
        <w:r w:rsidRPr="00C42F5B" w:rsidDel="006A53D0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教</w:delText>
        </w:r>
        <w:r w:rsidRPr="00C42F5B" w:rsidDel="006A53D0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delText>导</w:delText>
        </w:r>
      </w:del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正确</w:t>
      </w:r>
      <w:del w:id="85" w:author="Kogasen" w:date="2018-08-22T22:35:00Z">
        <w:r w:rsidRPr="00C42F5B" w:rsidDel="006A53D0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的</w:delText>
        </w:r>
      </w:del>
      <w:ins w:id="86" w:author="Kogasen" w:date="2018-08-22T22:35:00Z">
        <w:r w:rsidR="006A53D0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引导</w:t>
        </w:r>
      </w:ins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行</w:t>
      </w:r>
      <w:r w:rsidRPr="00C42F5B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为</w:t>
      </w:r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="00500ACF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（好仁不好</w:t>
      </w:r>
      <w:ins w:id="87" w:author="Kogasen" w:date="2018-08-22T22:24:00Z">
        <w:r w:rsidR="00AB23AF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学</w:t>
        </w:r>
      </w:ins>
      <w:del w:id="88" w:author="Kogasen" w:date="2018-08-22T22:24:00Z">
        <w:r w:rsidR="00500ACF" w:rsidRPr="00A00077" w:rsidDel="00AB23AF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學</w:delText>
        </w:r>
      </w:del>
      <w:r w:rsidR="00500ACF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、其蔽也愚、好知不好</w:t>
      </w:r>
      <w:ins w:id="89" w:author="Kogasen" w:date="2018-08-22T22:24:00Z">
        <w:r w:rsidR="00AB23AF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学</w:t>
        </w:r>
      </w:ins>
      <w:del w:id="90" w:author="Kogasen" w:date="2018-08-22T22:24:00Z">
        <w:r w:rsidR="00500ACF" w:rsidRPr="00A00077" w:rsidDel="00AB23AF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學</w:delText>
        </w:r>
      </w:del>
      <w:r w:rsidR="00500ACF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、其蔽也</w:t>
      </w:r>
      <w:ins w:id="91" w:author="Kogasen" w:date="2018-08-22T22:25:00Z">
        <w:r w:rsidR="00AB23AF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荡</w:t>
        </w:r>
      </w:ins>
      <w:del w:id="92" w:author="Kogasen" w:date="2018-08-22T22:24:00Z">
        <w:r w:rsidR="00500ACF" w:rsidRPr="00A00077" w:rsidDel="00AB23AF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蕩</w:delText>
        </w:r>
      </w:del>
      <w:r w:rsidR="00500ACF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、好信不好</w:t>
      </w:r>
      <w:ins w:id="93" w:author="Kogasen" w:date="2018-08-22T22:25:00Z">
        <w:r w:rsidR="00AB23AF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学</w:t>
        </w:r>
      </w:ins>
      <w:del w:id="94" w:author="Kogasen" w:date="2018-08-22T22:25:00Z">
        <w:r w:rsidR="00500ACF" w:rsidRPr="00A00077" w:rsidDel="00AB23AF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學</w:delText>
        </w:r>
      </w:del>
      <w:r w:rsidR="00500ACF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、其</w:t>
      </w:r>
      <w:proofErr w:type="gramStart"/>
      <w:r w:rsidR="00500ACF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蔽也</w:t>
      </w:r>
      <w:ins w:id="95" w:author="Kogasen" w:date="2018-08-22T22:25:00Z">
        <w:r w:rsidR="00AB23AF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贼</w:t>
        </w:r>
      </w:ins>
      <w:proofErr w:type="gramEnd"/>
      <w:del w:id="96" w:author="Kogasen" w:date="2018-08-22T22:25:00Z">
        <w:r w:rsidR="00500ACF" w:rsidRPr="00A00077" w:rsidDel="00AB23AF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賊</w:delText>
        </w:r>
      </w:del>
      <w:r w:rsidR="00500ACF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、好直不好</w:t>
      </w:r>
      <w:ins w:id="97" w:author="Kogasen" w:date="2018-08-22T22:25:00Z">
        <w:r w:rsidR="00AB23AF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学</w:t>
        </w:r>
      </w:ins>
      <w:del w:id="98" w:author="Kogasen" w:date="2018-08-22T22:25:00Z">
        <w:r w:rsidR="00500ACF" w:rsidRPr="00A00077" w:rsidDel="00AB23AF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學</w:delText>
        </w:r>
      </w:del>
      <w:r w:rsidR="00500ACF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、其蔽也</w:t>
      </w:r>
      <w:ins w:id="99" w:author="Kogasen" w:date="2018-08-22T22:25:00Z">
        <w:r w:rsidR="00AB23AF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绞</w:t>
        </w:r>
      </w:ins>
      <w:del w:id="100" w:author="Kogasen" w:date="2018-08-22T22:25:00Z">
        <w:r w:rsidR="00500ACF" w:rsidRPr="00A00077" w:rsidDel="00AB23AF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絞</w:delText>
        </w:r>
      </w:del>
      <w:r w:rsidR="00500ACF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、</w:t>
      </w:r>
      <w:proofErr w:type="gramStart"/>
      <w:r w:rsidR="00500ACF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好勇不好</w:t>
      </w:r>
      <w:ins w:id="101" w:author="Kogasen" w:date="2018-08-22T22:25:00Z">
        <w:r w:rsidR="00AB23AF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学</w:t>
        </w:r>
      </w:ins>
      <w:proofErr w:type="gramEnd"/>
      <w:del w:id="102" w:author="Kogasen" w:date="2018-08-22T22:25:00Z">
        <w:r w:rsidR="00500ACF" w:rsidRPr="00A00077" w:rsidDel="00AB23AF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學</w:delText>
        </w:r>
      </w:del>
      <w:r w:rsidR="00500ACF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、其蔽也</w:t>
      </w:r>
      <w:ins w:id="103" w:author="Kogasen" w:date="2018-08-22T22:25:00Z">
        <w:r w:rsidR="00AB23AF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乱</w:t>
        </w:r>
      </w:ins>
      <w:del w:id="104" w:author="Kogasen" w:date="2018-08-22T22:25:00Z">
        <w:r w:rsidR="00500ACF" w:rsidRPr="00A00077" w:rsidDel="00AB23AF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亂</w:delText>
        </w:r>
      </w:del>
      <w:r w:rsidR="00500ACF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、</w:t>
      </w:r>
      <w:proofErr w:type="gramStart"/>
      <w:r w:rsidR="00500ACF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好</w:t>
      </w:r>
      <w:ins w:id="105" w:author="Kogasen" w:date="2018-08-22T22:25:00Z">
        <w:r w:rsidR="00AB23AF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刚</w:t>
        </w:r>
      </w:ins>
      <w:proofErr w:type="gramEnd"/>
      <w:del w:id="106" w:author="Kogasen" w:date="2018-08-22T22:25:00Z">
        <w:r w:rsidR="00500ACF" w:rsidRPr="00A00077" w:rsidDel="00AB23AF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剛</w:delText>
        </w:r>
      </w:del>
      <w:r w:rsidR="00500ACF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不好</w:t>
      </w:r>
      <w:ins w:id="107" w:author="Kogasen" w:date="2018-08-22T22:25:00Z">
        <w:r w:rsidR="00AB23AF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学</w:t>
        </w:r>
      </w:ins>
      <w:del w:id="108" w:author="Kogasen" w:date="2018-08-22T22:25:00Z">
        <w:r w:rsidR="00500ACF" w:rsidRPr="00A00077" w:rsidDel="00AB23AF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學</w:delText>
        </w:r>
      </w:del>
      <w:r w:rsidR="00500ACF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、其蔽也狂。）</w:t>
      </w:r>
      <w:ins w:id="109" w:author="Kogasen" w:date="2018-08-22T22:36:00Z">
        <w:r w:rsidR="006A53D0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由此</w:t>
        </w:r>
        <w:r w:rsidR="006A53D0">
          <w:rPr>
            <w:rFonts w:ascii="Hiragino Mincho ProN W3" w:eastAsia="宋体" w:hAnsi="Hiragino Mincho ProN W3"/>
            <w:color w:val="000000" w:themeColor="text1"/>
            <w:sz w:val="24"/>
            <w:lang w:eastAsia="zh-CN"/>
          </w:rPr>
          <w:t>，</w:t>
        </w:r>
        <w:r w:rsidR="006A53D0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在</w:t>
        </w:r>
        <w:r w:rsidR="006A53D0">
          <w:rPr>
            <w:rFonts w:ascii="Hiragino Mincho ProN W3" w:eastAsia="宋体" w:hAnsi="Hiragino Mincho ProN W3"/>
            <w:color w:val="000000" w:themeColor="text1"/>
            <w:sz w:val="24"/>
            <w:lang w:eastAsia="zh-CN"/>
          </w:rPr>
          <w:t>与人</w:t>
        </w:r>
        <w:r w:rsidR="006A53D0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交往</w:t>
        </w:r>
        <w:r w:rsidR="006A53D0">
          <w:rPr>
            <w:rFonts w:ascii="Hiragino Mincho ProN W3" w:eastAsia="宋体" w:hAnsi="Hiragino Mincho ProN W3"/>
            <w:color w:val="000000" w:themeColor="text1"/>
            <w:sz w:val="24"/>
            <w:lang w:eastAsia="zh-CN"/>
          </w:rPr>
          <w:t>中</w:t>
        </w:r>
      </w:ins>
      <w:del w:id="110" w:author="Kogasen" w:date="2018-08-22T22:36:00Z">
        <w:r w:rsidR="002D0EA5" w:rsidRPr="002D0EA5" w:rsidDel="006A53D0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然后</w:delText>
        </w:r>
      </w:del>
      <w:r w:rsidR="002D0EA5" w:rsidRPr="002D0EA5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我</w:t>
      </w:r>
      <w:ins w:id="111" w:author="Kogasen" w:date="2018-08-22T22:37:00Z">
        <w:r w:rsidR="006A53D0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不再</w:t>
        </w:r>
        <w:r w:rsidR="006A53D0">
          <w:rPr>
            <w:rFonts w:ascii="Hiragino Mincho ProN W3" w:eastAsia="宋体" w:hAnsi="Hiragino Mincho ProN W3"/>
            <w:color w:val="000000" w:themeColor="text1"/>
            <w:sz w:val="24"/>
            <w:lang w:eastAsia="zh-CN"/>
          </w:rPr>
          <w:t>留遗憾</w:t>
        </w:r>
      </w:ins>
      <w:del w:id="112" w:author="Kogasen" w:date="2018-08-22T22:37:00Z">
        <w:r w:rsidR="002D0EA5" w:rsidRPr="002D0EA5" w:rsidDel="006A53D0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不后悔与人的关系</w:delText>
        </w:r>
      </w:del>
      <w:r w:rsidR="002D0EA5" w:rsidRPr="002D0EA5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</w:p>
    <w:p w:rsidR="00E823BE" w:rsidRPr="00A00077" w:rsidRDefault="00E823BE" w:rsidP="00E823BE">
      <w:pPr>
        <w:rPr>
          <w:rFonts w:asciiTheme="majorHAnsi" w:eastAsiaTheme="majorHAnsi" w:hAnsiTheme="majorHAnsi" w:cs="MS PGothic"/>
          <w:color w:val="000000" w:themeColor="text1"/>
          <w:kern w:val="0"/>
          <w:sz w:val="24"/>
        </w:rPr>
      </w:pP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さらに学問には、副産物もあります。</w:t>
      </w:r>
      <w:r w:rsidR="00D97E4D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自分と他人との関わり</w:t>
      </w:r>
      <w:r w:rsidR="00AE0DB2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がよく理解できます</w:t>
      </w:r>
      <w:r w:rsidR="00D97E4D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。</w:t>
      </w: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具体的</w:t>
      </w:r>
      <w:r w:rsidR="00EB2E7B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には、</w:t>
      </w: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学び続けることで、他人へより優しくできるようにな</w:t>
      </w:r>
      <w:r w:rsidR="00EB2E7B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ります</w:t>
      </w: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。</w:t>
      </w:r>
      <w:r w:rsidR="00EB2E7B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僕の</w:t>
      </w:r>
      <w:r w:rsidR="007F49FE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理性に</w:t>
      </w:r>
      <w:r w:rsidR="00EB2E7B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は</w:t>
      </w:r>
      <w:r w:rsidR="007F49FE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限界があります。</w:t>
      </w:r>
      <w:r w:rsidR="008E3E3A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僕は</w:t>
      </w:r>
      <w:r w:rsidR="007F49FE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人との接し方に関して悩みを持ちます。</w:t>
      </w:r>
      <w:r w:rsidR="008E3E3A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しかし</w:t>
      </w:r>
      <w:r w:rsidR="00485AA8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学ぶことで</w:t>
      </w:r>
      <w:r w:rsidR="008E3E3A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行動に基準ができます。</w:t>
      </w: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孔子が言ったように</w:t>
      </w:r>
      <w:r w:rsidR="00485AA8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、学問は正しいあり方を教えてくれます</w:t>
      </w:r>
      <w:r w:rsidR="009508EE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 xml:space="preserve">。 </w:t>
      </w: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(</w:t>
      </w:r>
      <w:r w:rsidRPr="00A00077">
        <w:rPr>
          <w:rFonts w:asciiTheme="majorHAnsi" w:eastAsiaTheme="majorHAnsi" w:hAnsiTheme="majorHAnsi" w:cs="MS PGothic"/>
          <w:color w:val="000000" w:themeColor="text1"/>
          <w:kern w:val="0"/>
          <w:sz w:val="24"/>
        </w:rPr>
        <w:t>「</w:t>
      </w: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仁</w:t>
      </w:r>
      <w:r w:rsidRPr="00A00077">
        <w:rPr>
          <w:rFonts w:asciiTheme="majorHAnsi" w:eastAsiaTheme="majorHAnsi" w:hAnsiTheme="majorHAnsi" w:cs="MS PGothic"/>
          <w:color w:val="000000" w:themeColor="text1"/>
          <w:kern w:val="0"/>
          <w:sz w:val="24"/>
        </w:rPr>
        <w:t>を好んでも学問を好まないと、愚か者になる。知を好んでも学問を好まないと、どうしたら良いか解らなくなる。信頼を好んでも学問を好まないと、盲信してしまう事になる。正直さを好んでも学問を好まないと、窮屈になる。勇気を好んでも学問を好まないと、乱暴者になる。強さを好んでも学問を好まないと、狂乱に陥ってしまう。</w:t>
      </w: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(論語)</w:t>
      </w:r>
      <w:r w:rsidRPr="00A00077">
        <w:rPr>
          <w:rFonts w:asciiTheme="majorHAnsi" w:eastAsiaTheme="majorHAnsi" w:hAnsiTheme="majorHAnsi" w:cs="MS PGothic"/>
          <w:color w:val="000000" w:themeColor="text1"/>
          <w:kern w:val="0"/>
          <w:sz w:val="24"/>
        </w:rPr>
        <w:t>」</w:t>
      </w: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 xml:space="preserve">) </w:t>
      </w:r>
      <w:r w:rsidR="0080172E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すると、人との</w:t>
      </w:r>
      <w:r w:rsidR="002D0EA5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関係で私が後悔しなくなります</w:t>
      </w:r>
      <w:r w:rsidR="0080172E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。</w:t>
      </w:r>
    </w:p>
    <w:p w:rsidR="00E823BE" w:rsidRPr="00A00077" w:rsidRDefault="00E823BE" w:rsidP="00E00CF7">
      <w:pPr>
        <w:rPr>
          <w:rFonts w:ascii="Hiragino Mincho ProN W3" w:eastAsia="Hiragino Mincho ProN W3" w:hAnsi="Hiragino Mincho ProN W3"/>
          <w:color w:val="000000" w:themeColor="text1"/>
          <w:sz w:val="24"/>
        </w:rPr>
      </w:pPr>
    </w:p>
    <w:p w:rsidR="00E62F5F" w:rsidRDefault="006A53D0" w:rsidP="00441FED">
      <w:pPr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</w:pPr>
      <w:ins w:id="113" w:author="Kogasen" w:date="2018-08-22T22:37:00Z">
        <w:r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综</w:t>
        </w:r>
      </w:ins>
      <w:del w:id="114" w:author="Kogasen" w:date="2018-08-22T22:37:00Z">
        <w:r w:rsidR="0077122F" w:rsidRPr="0077122F" w:rsidDel="006A53D0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如</w:delText>
        </w:r>
      </w:del>
      <w:r w:rsidR="0077122F" w:rsidRPr="0077122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上所述，学</w:t>
      </w:r>
      <w:r w:rsidR="0077122F" w:rsidRPr="0077122F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习</w:t>
      </w:r>
      <w:ins w:id="115" w:author="Kogasen" w:date="2018-08-23T00:18:00Z">
        <w:r w:rsidR="00E9213C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能</w:t>
        </w:r>
      </w:ins>
      <w:ins w:id="116" w:author="Kogasen" w:date="2018-08-22T22:37:00Z">
        <w:r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带来</w:t>
        </w:r>
      </w:ins>
      <w:del w:id="117" w:author="Kogasen" w:date="2018-08-22T22:37:00Z">
        <w:r w:rsidR="0077122F" w:rsidRPr="0077122F" w:rsidDel="006A53D0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有</w:delText>
        </w:r>
      </w:del>
      <w:r w:rsidR="0077122F" w:rsidRPr="0077122F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许</w:t>
      </w:r>
      <w:r w:rsidR="0077122F" w:rsidRPr="0077122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多成果。</w:t>
      </w:r>
      <w:r w:rsidR="0077122F" w:rsidRPr="0077122F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但是，</w:t>
      </w:r>
      <w:r w:rsidR="00FE411B" w:rsidRPr="00C42F5B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>我</w:t>
      </w:r>
      <w:r w:rsidR="0077122F" w:rsidRPr="0077122F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>有</w:t>
      </w:r>
      <w:r w:rsidR="0077122F" w:rsidRPr="0077122F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时</w:t>
      </w:r>
      <w:ins w:id="118" w:author="Kogasen" w:date="2018-08-23T00:18:00Z">
        <w:r w:rsidR="00E9213C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需要</w:t>
        </w:r>
      </w:ins>
      <w:del w:id="119" w:author="Kogasen" w:date="2018-08-23T00:18:00Z">
        <w:r w:rsidR="0077122F" w:rsidRPr="0077122F" w:rsidDel="00E9213C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必</w:delText>
        </w:r>
        <w:r w:rsidR="0077122F" w:rsidRPr="0077122F" w:rsidDel="00E9213C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delText>须</w:delText>
        </w:r>
      </w:del>
      <w:ins w:id="120" w:author="Kogasen" w:date="2018-08-23T00:18:00Z">
        <w:r w:rsidR="00E9213C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接受</w:t>
        </w:r>
      </w:ins>
      <w:r w:rsidR="0077122F" w:rsidRPr="0077122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挑</w:t>
      </w:r>
      <w:r w:rsidR="0077122F" w:rsidRPr="0077122F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战</w:t>
      </w:r>
      <w:r w:rsidR="0077122F" w:rsidRPr="0077122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才能</w:t>
      </w:r>
      <w:ins w:id="121" w:author="Kogasen" w:date="2018-08-23T00:18:00Z">
        <w:r w:rsidR="00E9213C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钻研</w:t>
        </w:r>
      </w:ins>
      <w:del w:id="122" w:author="Kogasen" w:date="2018-08-23T00:18:00Z">
        <w:r w:rsidR="0077122F" w:rsidRPr="0077122F" w:rsidDel="00E9213C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学</w:delText>
        </w:r>
        <w:r w:rsidR="0077122F" w:rsidRPr="0077122F" w:rsidDel="00E9213C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delText>习</w:delText>
        </w:r>
      </w:del>
      <w:r w:rsidR="0077122F" w:rsidRPr="0077122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学</w:t>
      </w:r>
      <w:r w:rsidR="0077122F" w:rsidRPr="0077122F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术</w:t>
      </w:r>
      <w:r w:rsidR="0077122F" w:rsidRPr="0077122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="0077122F" w:rsidRPr="0077122F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</w:t>
      </w:r>
      <w:ins w:id="123" w:author="Kogasen" w:date="2018-08-23T00:19:00Z">
        <w:r w:rsidR="00E9213C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而</w:t>
        </w:r>
      </w:ins>
      <w:r w:rsidR="007C4FF6" w:rsidRPr="007C4FF6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挑</w:t>
      </w:r>
      <w:r w:rsidR="007C4FF6" w:rsidRPr="007C4FF6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战</w:t>
      </w:r>
      <w:ins w:id="124" w:author="Kogasen" w:date="2018-08-23T00:19:00Z">
        <w:r w:rsidR="00E9213C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能否</w:t>
        </w:r>
      </w:ins>
      <w:r w:rsidR="007C4FF6" w:rsidRPr="007C4FF6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成功</w:t>
      </w:r>
      <w:del w:id="125" w:author="Kogasen" w:date="2018-08-23T00:19:00Z">
        <w:r w:rsidR="007C4FF6" w:rsidRPr="007C4FF6" w:rsidDel="00E9213C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或失</w:delText>
        </w:r>
        <w:r w:rsidR="007C4FF6" w:rsidRPr="007C4FF6" w:rsidDel="00E9213C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delText>败</w:delText>
        </w:r>
        <w:r w:rsidR="007C4FF6" w:rsidRPr="007C4FF6" w:rsidDel="00E9213C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是</w:delText>
        </w:r>
      </w:del>
      <w:ins w:id="126" w:author="Kogasen" w:date="2018-08-23T00:19:00Z">
        <w:r w:rsidR="00E9213C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，</w:t>
        </w:r>
        <w:r w:rsidR="00E9213C">
          <w:rPr>
            <w:rFonts w:ascii="Hiragino Mincho ProN W3" w:eastAsia="宋体" w:hAnsi="Hiragino Mincho ProN W3"/>
            <w:color w:val="000000" w:themeColor="text1"/>
            <w:sz w:val="24"/>
            <w:lang w:eastAsia="zh-CN"/>
          </w:rPr>
          <w:t>只能交给</w:t>
        </w:r>
      </w:ins>
      <w:r w:rsidR="007C4FF6" w:rsidRPr="007C4FF6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命</w:t>
      </w:r>
      <w:r w:rsidR="007C4FF6" w:rsidRPr="007C4FF6">
        <w:rPr>
          <w:rFonts w:ascii="MS Mincho" w:eastAsia="MS Mincho" w:hAnsi="MS Mincho" w:cs="MS Mincho" w:hint="eastAsia"/>
          <w:color w:val="000000" w:themeColor="text1"/>
          <w:sz w:val="24"/>
          <w:lang w:eastAsia="zh-CN"/>
        </w:rPr>
        <w:t>运</w:t>
      </w:r>
      <w:r w:rsidR="007C4FF6" w:rsidRPr="007C4FF6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="0077122F" w:rsidRPr="0077122F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</w:t>
      </w:r>
      <w:del w:id="127" w:author="Kogasen" w:date="2018-08-23T00:19:00Z">
        <w:r w:rsidR="0077122F" w:rsidRPr="0077122F" w:rsidDel="00E9213C">
          <w:rPr>
            <w:rFonts w:ascii="Hiragino Mincho ProN W3" w:eastAsia="Hiragino Mincho ProN W3" w:hAnsi="Hiragino Mincho ProN W3"/>
            <w:color w:val="000000" w:themeColor="text1"/>
            <w:sz w:val="24"/>
            <w:lang w:eastAsia="zh-CN"/>
          </w:rPr>
          <w:delText>它</w:delText>
        </w:r>
      </w:del>
      <w:ins w:id="128" w:author="Kogasen" w:date="2018-08-23T00:24:00Z">
        <w:r w:rsidR="006B2AB0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我</w:t>
        </w:r>
      </w:ins>
      <w:r w:rsidR="0077122F" w:rsidRPr="0077122F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>可能会失</w:t>
      </w:r>
      <w:r w:rsidR="0077122F" w:rsidRPr="0077122F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败</w:t>
      </w:r>
      <w:r w:rsidR="0077122F" w:rsidRPr="0077122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="0077122F" w:rsidRPr="0077122F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但如果</w:t>
      </w:r>
      <w:ins w:id="129" w:author="Kogasen" w:date="2018-08-23T00:24:00Z">
        <w:r w:rsidR="006B2AB0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我</w:t>
        </w:r>
      </w:ins>
      <w:del w:id="130" w:author="Kogasen" w:date="2018-08-23T00:24:00Z">
        <w:r w:rsidR="0077122F" w:rsidRPr="0077122F" w:rsidDel="006B2AB0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你</w:delText>
        </w:r>
      </w:del>
      <w:r w:rsidR="0077122F" w:rsidRPr="0077122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不</w:t>
      </w:r>
      <w:r w:rsidR="0077122F" w:rsidRPr="0077122F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尝试</w:t>
      </w:r>
      <w:del w:id="131" w:author="Kogasen" w:date="2018-08-23T00:19:00Z">
        <w:r w:rsidR="0077122F" w:rsidRPr="0077122F" w:rsidDel="00E9213C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它</w:delText>
        </w:r>
      </w:del>
      <w:r w:rsidR="0077122F" w:rsidRPr="0077122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就不会成功。</w:t>
      </w:r>
      <w:del w:id="132" w:author="Kogasen" w:date="2018-08-23T00:20:00Z">
        <w:r w:rsidR="00441FED" w:rsidRPr="00A00077" w:rsidDel="00E9213C">
          <w:rPr>
            <w:rFonts w:ascii="Hiragino Mincho ProN W3" w:eastAsia="Hiragino Mincho ProN W3" w:hAnsi="Hiragino Mincho ProN W3"/>
            <w:color w:val="000000" w:themeColor="text1"/>
            <w:sz w:val="24"/>
            <w:lang w:eastAsia="zh-CN"/>
          </w:rPr>
          <w:delText>我尊重</w:delText>
        </w:r>
      </w:del>
      <w:r w:rsidR="00441FED" w:rsidRPr="00A00077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>基督徒新</w:t>
      </w:r>
      <w:r w:rsidR="00441FED"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岛乡</w:t>
      </w:r>
      <w:ins w:id="133" w:author="Kogasen" w:date="2018-08-23T00:20:00Z">
        <w:r w:rsidR="00E9213C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是我尊敬的人</w:t>
        </w:r>
      </w:ins>
      <w:r w:rsidR="00441FED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="00441FED" w:rsidRPr="00A00077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</w:t>
      </w:r>
      <w:r w:rsidR="009B242C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在他</w:t>
      </w:r>
      <w:ins w:id="134" w:author="Kogasen" w:date="2018-08-23T00:21:00Z">
        <w:r w:rsidR="00E9213C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孤身</w:t>
        </w:r>
        <w:r w:rsidR="00E9213C">
          <w:rPr>
            <w:rFonts w:ascii="Hiragino Mincho ProN W3" w:eastAsia="宋体" w:hAnsi="Hiragino Mincho ProN W3"/>
            <w:color w:val="000000" w:themeColor="text1"/>
            <w:sz w:val="24"/>
            <w:lang w:eastAsia="zh-CN"/>
          </w:rPr>
          <w:t>前往</w:t>
        </w:r>
      </w:ins>
      <w:del w:id="135" w:author="Kogasen" w:date="2018-08-23T00:21:00Z">
        <w:r w:rsidR="009B242C" w:rsidRPr="00A00077" w:rsidDel="00E9213C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离开</w:delText>
        </w:r>
      </w:del>
      <w:r w:rsidR="009B242C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美国之前，他</w:t>
      </w:r>
      <w:r w:rsidR="009B242C"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说</w:t>
      </w:r>
      <w:r w:rsidR="009B242C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，</w:t>
      </w:r>
      <w:r w:rsidR="00441FED" w:rsidRPr="00A00077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“</w:t>
      </w:r>
      <w:r w:rsidR="009B242C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即使我失</w:t>
      </w:r>
      <w:r w:rsidR="009B242C"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败</w:t>
      </w:r>
      <w:r w:rsidR="009B242C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了，</w:t>
      </w:r>
      <w:del w:id="136" w:author="Kogasen" w:date="2018-08-23T00:23:00Z">
        <w:r w:rsidR="009B242C" w:rsidRPr="00A00077" w:rsidDel="00E9213C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我也不会失去</w:delText>
        </w:r>
      </w:del>
      <w:r w:rsidR="009B242C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日本</w:t>
      </w:r>
      <w:ins w:id="137" w:author="Kogasen" w:date="2018-08-23T00:23:00Z">
        <w:r w:rsidR="00E9213C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也不会有损失</w:t>
        </w:r>
      </w:ins>
      <w:r w:rsidR="009B242C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。但是</w:t>
      </w:r>
      <w:ins w:id="138" w:author="Kogasen" w:date="2018-08-23T00:22:00Z">
        <w:r w:rsidR="00E9213C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若</w:t>
        </w:r>
      </w:ins>
      <w:del w:id="139" w:author="Kogasen" w:date="2018-08-23T00:22:00Z">
        <w:r w:rsidR="009B242C" w:rsidRPr="00A00077" w:rsidDel="00E9213C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在</w:delText>
        </w:r>
        <w:r w:rsidR="009B242C" w:rsidRPr="00A00077" w:rsidDel="00E9213C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delText>继续</w:delText>
        </w:r>
      </w:del>
      <w:r w:rsidR="009B242C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我在美国</w:t>
      </w:r>
      <w:ins w:id="140" w:author="Kogasen" w:date="2018-08-23T00:22:00Z">
        <w:r w:rsidR="00E9213C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不断</w:t>
        </w:r>
      </w:ins>
      <w:del w:id="141" w:author="Kogasen" w:date="2018-08-23T00:22:00Z">
        <w:r w:rsidR="009B242C" w:rsidRPr="00A00077" w:rsidDel="00E9213C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的</w:delText>
        </w:r>
      </w:del>
      <w:r w:rsidR="009B242C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挑</w:t>
      </w:r>
      <w:r w:rsidR="009B242C"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战</w:t>
      </w:r>
      <w:r w:rsidR="009B242C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之后，</w:t>
      </w:r>
      <w:del w:id="142" w:author="Kogasen" w:date="2018-08-23T00:22:00Z">
        <w:r w:rsidR="009B242C" w:rsidRPr="00A00077" w:rsidDel="00E9213C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如果我</w:delText>
        </w:r>
      </w:del>
      <w:ins w:id="143" w:author="Kogasen" w:date="2018-08-23T00:22:00Z">
        <w:r w:rsidR="00E9213C">
          <w:rPr>
            <w:rFonts w:ascii="微软雅黑" w:eastAsia="微软雅黑" w:hAnsi="微软雅黑" w:cs="微软雅黑" w:hint="eastAsia"/>
            <w:color w:val="000000" w:themeColor="text1"/>
            <w:sz w:val="24"/>
            <w:lang w:eastAsia="zh-CN"/>
          </w:rPr>
          <w:t>还</w:t>
        </w:r>
      </w:ins>
      <w:r w:rsidR="009B242C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能回家</w:t>
      </w:r>
      <w:ins w:id="144" w:author="Kogasen" w:date="2018-08-23T00:22:00Z">
        <w:r w:rsidR="00E9213C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的话</w:t>
        </w:r>
      </w:ins>
      <w:r w:rsidR="009B242C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，</w:t>
      </w:r>
      <w:ins w:id="145" w:author="Kogasen" w:date="2018-08-23T00:23:00Z">
        <w:r w:rsidR="00E9213C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就</w:t>
        </w:r>
      </w:ins>
      <w:del w:id="146" w:author="Kogasen" w:date="2018-08-23T00:23:00Z">
        <w:r w:rsidR="009B242C" w:rsidRPr="00A00077" w:rsidDel="00E9213C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我</w:delText>
        </w:r>
      </w:del>
      <w:r w:rsidR="009B242C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可以</w:t>
      </w:r>
      <w:r w:rsidR="009B242C"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为</w:t>
      </w:r>
      <w:r w:rsidR="009B242C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日本服</w:t>
      </w:r>
      <w:r w:rsidR="009B242C"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务</w:t>
      </w:r>
      <w:r w:rsidR="009B242C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="00441FED" w:rsidRPr="00A00077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>“</w:t>
      </w:r>
      <w:r w:rsidR="009B242C" w:rsidRPr="00A00077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</w:t>
      </w:r>
      <w:r w:rsidR="00E62F5F" w:rsidRPr="00E62F5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我的梦想是像他一</w:t>
      </w:r>
      <w:r w:rsidR="00E62F5F" w:rsidRPr="00E62F5F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样</w:t>
      </w:r>
      <w:del w:id="147" w:author="Kogasen" w:date="2018-08-23T00:25:00Z">
        <w:r w:rsidR="00E62F5F" w:rsidRPr="00E62F5F" w:rsidDel="006B2AB0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做出</w:delText>
        </w:r>
      </w:del>
      <w:ins w:id="148" w:author="Kogasen" w:date="2018-08-23T00:25:00Z">
        <w:r w:rsidR="006B2AB0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接受</w:t>
        </w:r>
      </w:ins>
      <w:del w:id="149" w:author="Kogasen" w:date="2018-08-23T00:25:00Z">
        <w:r w:rsidR="00E62F5F" w:rsidRPr="00E62F5F" w:rsidDel="006B2AB0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重</w:delText>
        </w:r>
      </w:del>
      <w:ins w:id="150" w:author="Kogasen" w:date="2018-08-23T00:25:00Z">
        <w:r w:rsidR="006B2AB0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巨</w:t>
        </w:r>
      </w:ins>
      <w:r w:rsidR="00E62F5F" w:rsidRPr="00E62F5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大挑</w:t>
      </w:r>
      <w:r w:rsidR="00E62F5F" w:rsidRPr="00E62F5F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战</w:t>
      </w:r>
      <w:r w:rsidR="00E62F5F" w:rsidRPr="00E62F5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="00E62F5F" w:rsidRPr="00E62F5F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并</w:t>
      </w:r>
      <w:r w:rsidR="00E62F5F" w:rsidRPr="00E62F5F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为</w:t>
      </w:r>
      <w:r w:rsidR="00E62F5F" w:rsidRPr="00E62F5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日本和世界做出</w:t>
      </w:r>
      <w:r w:rsidR="00E62F5F" w:rsidRPr="00E62F5F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贡</w:t>
      </w:r>
      <w:r w:rsidR="00E62F5F" w:rsidRPr="00E62F5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献。</w:t>
      </w:r>
    </w:p>
    <w:p w:rsidR="00441FED" w:rsidRPr="00A00077" w:rsidRDefault="00441FED" w:rsidP="00441FED">
      <w:pPr>
        <w:rPr>
          <w:rFonts w:asciiTheme="majorHAnsi" w:eastAsiaTheme="majorHAnsi" w:hAnsiTheme="majorHAnsi" w:cs="MS PGothic"/>
          <w:color w:val="000000" w:themeColor="text1"/>
          <w:kern w:val="0"/>
          <w:sz w:val="24"/>
        </w:rPr>
      </w:pP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以上で述べたように学問には多くの実りがあります。</w:t>
      </w:r>
      <w:r w:rsidR="00190CEC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しかし学問を修めるには、時に</w:t>
      </w:r>
      <w:r w:rsidR="00986309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、挑戦する必要があります</w:t>
      </w:r>
      <w:r w:rsidR="00190CEC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。</w:t>
      </w:r>
      <w:r w:rsidR="000947CF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挑戦して成功するかどうかは運命で</w:t>
      </w:r>
      <w:r w:rsidR="00A73191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す。失敗す</w:t>
      </w:r>
      <w:r w:rsidR="00A73191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lastRenderedPageBreak/>
        <w:t>るかもしれません。しかし挑戦しなければ成功はあり得ません。</w:t>
      </w: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僕は新島襄というキリスト者を尊敬しています。彼はアメリカに単身で旅立つ前にこう言いました。「</w:t>
      </w:r>
      <w:r w:rsidR="009B242C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たとえ私が失敗しても、日本の損失にならない。しかし私がアメリカで挑戦をつづけた後、帰国できるなら、日本のために奉仕ができる。</w:t>
      </w:r>
      <w:r w:rsidR="00E0799E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」僕の夢</w:t>
      </w:r>
      <w:r w:rsidR="00E62F5F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は、彼のように大きな挑戦をすることです。そして</w:t>
      </w:r>
      <w:r w:rsidR="00E0799E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日本と世界に貢献することです</w:t>
      </w: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。</w:t>
      </w:r>
    </w:p>
    <w:p w:rsidR="009B242C" w:rsidRPr="00A00077" w:rsidRDefault="009B242C" w:rsidP="00441FED">
      <w:pPr>
        <w:rPr>
          <w:rFonts w:ascii="Hiragino Mincho ProN W3" w:eastAsia="Hiragino Mincho ProN W3" w:hAnsi="Hiragino Mincho ProN W3"/>
          <w:color w:val="000000" w:themeColor="text1"/>
          <w:sz w:val="24"/>
        </w:rPr>
      </w:pPr>
    </w:p>
    <w:p w:rsidR="005C1497" w:rsidRPr="00A00077" w:rsidRDefault="005C1497" w:rsidP="00157727">
      <w:pPr>
        <w:rPr>
          <w:rFonts w:ascii="宋体" w:eastAsia="宋体" w:hAnsi="宋体" w:cs="宋体"/>
          <w:color w:val="000000" w:themeColor="text1"/>
          <w:sz w:val="24"/>
        </w:rPr>
      </w:pPr>
      <w:r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为了为社会做贡献，</w:t>
      </w:r>
      <w:ins w:id="151" w:author="Kogasen" w:date="2018-08-23T00:26:00Z">
        <w:r w:rsidR="006F63EE">
          <w:rPr>
            <w:rFonts w:ascii="微软雅黑" w:eastAsia="微软雅黑" w:hAnsi="微软雅黑" w:cs="微软雅黑" w:hint="eastAsia"/>
            <w:color w:val="000000" w:themeColor="text1"/>
            <w:sz w:val="24"/>
            <w:lang w:eastAsia="zh-CN"/>
          </w:rPr>
          <w:t>坚持</w:t>
        </w:r>
      </w:ins>
      <w:del w:id="152" w:author="Kogasen" w:date="2018-08-23T00:26:00Z">
        <w:r w:rsidRPr="00A00077" w:rsidDel="006F63EE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delText>继续</w:delText>
        </w:r>
      </w:del>
      <w:r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工作很重要。</w:t>
      </w:r>
      <w:r w:rsidRPr="00A00077">
        <w:rPr>
          <w:rFonts w:ascii="宋体" w:eastAsia="宋体" w:hAnsi="宋体" w:cs="宋体"/>
          <w:color w:val="000000" w:themeColor="text1"/>
          <w:sz w:val="24"/>
          <w:lang w:eastAsia="zh-CN"/>
        </w:rPr>
        <w:t xml:space="preserve"> </w:t>
      </w:r>
      <w:r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这是因为有必要</w:t>
      </w:r>
      <w:del w:id="153" w:author="Kogasen" w:date="2018-08-23T00:27:00Z">
        <w:r w:rsidRPr="00A00077" w:rsidDel="006F63EE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delText>实现</w:delText>
        </w:r>
      </w:del>
      <w:ins w:id="154" w:author="Kogasen" w:date="2018-08-23T00:31:00Z">
        <w:r w:rsidR="006F63EE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把</w:t>
        </w:r>
      </w:ins>
      <w:r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工作</w:t>
      </w:r>
      <w:ins w:id="155" w:author="Kogasen" w:date="2018-08-23T00:31:00Z">
        <w:r w:rsidR="006F63EE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做到最后</w:t>
        </w:r>
      </w:ins>
      <w:r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。</w:t>
      </w:r>
      <w:r w:rsidRPr="00A00077">
        <w:rPr>
          <w:rFonts w:ascii="宋体" w:eastAsia="宋体" w:hAnsi="宋体" w:cs="宋体"/>
          <w:color w:val="000000" w:themeColor="text1"/>
          <w:sz w:val="24"/>
          <w:lang w:eastAsia="zh-CN"/>
        </w:rPr>
        <w:t xml:space="preserve"> 此外，随着我的</w:t>
      </w:r>
      <w:ins w:id="156" w:author="Kogasen" w:date="2018-08-23T00:28:00Z">
        <w:r w:rsidR="006F63EE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坚持</w:t>
        </w:r>
      </w:ins>
      <w:del w:id="157" w:author="Kogasen" w:date="2018-08-23T00:28:00Z">
        <w:r w:rsidRPr="00A00077" w:rsidDel="006F63EE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delText>继续</w:delText>
        </w:r>
      </w:del>
      <w:r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，我</w:t>
      </w:r>
      <w:ins w:id="158" w:author="Kogasen" w:date="2018-08-23T00:28:00Z">
        <w:r w:rsidR="006F63EE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可以获得</w:t>
        </w:r>
      </w:ins>
      <w:del w:id="159" w:author="Kogasen" w:date="2018-08-23T00:28:00Z">
        <w:r w:rsidRPr="00A00077" w:rsidDel="006F63EE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delText>将有</w:delText>
        </w:r>
      </w:del>
      <w:r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很多经验。</w:t>
      </w:r>
      <w:r w:rsidRPr="00A00077">
        <w:rPr>
          <w:rFonts w:ascii="宋体" w:eastAsia="宋体" w:hAnsi="宋体" w:cs="宋体"/>
          <w:color w:val="000000" w:themeColor="text1"/>
          <w:sz w:val="24"/>
          <w:lang w:eastAsia="zh-CN"/>
        </w:rPr>
        <w:t xml:space="preserve"> </w:t>
      </w:r>
      <w:ins w:id="160" w:author="Kogasen" w:date="2018-08-23T00:28:00Z">
        <w:r w:rsidR="006F63EE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而</w:t>
        </w:r>
      </w:ins>
      <w:r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为了</w:t>
      </w:r>
      <w:ins w:id="161" w:author="Kogasen" w:date="2018-08-23T00:28:00Z">
        <w:r w:rsidR="006F63EE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坚持下去</w:t>
        </w:r>
      </w:ins>
      <w:del w:id="162" w:author="Kogasen" w:date="2018-08-23T00:28:00Z">
        <w:r w:rsidRPr="00A00077" w:rsidDel="006F63EE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delText>继续</w:delText>
        </w:r>
      </w:del>
      <w:r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，享受工作是非常重要的。</w:t>
      </w:r>
      <w:r w:rsidRPr="00A00077">
        <w:rPr>
          <w:rFonts w:ascii="宋体" w:eastAsia="宋体" w:hAnsi="宋体" w:cs="宋体"/>
          <w:color w:val="000000" w:themeColor="text1"/>
          <w:sz w:val="24"/>
          <w:lang w:eastAsia="zh-CN"/>
        </w:rPr>
        <w:t xml:space="preserve"> 有趣的工作相</w:t>
      </w:r>
      <w:r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对容易继续。</w:t>
      </w:r>
      <w:r w:rsidRPr="00A00077">
        <w:rPr>
          <w:rFonts w:ascii="宋体" w:eastAsia="宋体" w:hAnsi="宋体" w:cs="宋体"/>
          <w:color w:val="000000" w:themeColor="text1"/>
          <w:sz w:val="24"/>
          <w:lang w:eastAsia="zh-CN"/>
        </w:rPr>
        <w:t xml:space="preserve"> </w:t>
      </w:r>
      <w:ins w:id="163" w:author="Kogasen" w:date="2018-08-23T00:31:00Z">
        <w:r w:rsidR="006F63EE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同时</w:t>
        </w:r>
        <w:r w:rsidR="006F63EE">
          <w:rPr>
            <w:rFonts w:ascii="宋体" w:eastAsia="宋体" w:hAnsi="宋体" w:cs="宋体"/>
            <w:color w:val="000000" w:themeColor="text1"/>
            <w:sz w:val="24"/>
            <w:lang w:eastAsia="zh-CN"/>
          </w:rPr>
          <w:t>，</w:t>
        </w:r>
      </w:ins>
      <w:r w:rsidRPr="00A00077">
        <w:rPr>
          <w:rFonts w:ascii="宋体" w:eastAsia="宋体" w:hAnsi="宋体" w:cs="宋体"/>
          <w:color w:val="000000" w:themeColor="text1"/>
          <w:sz w:val="24"/>
          <w:lang w:eastAsia="zh-CN"/>
        </w:rPr>
        <w:t>我</w:t>
      </w:r>
      <w:ins w:id="164" w:author="Kogasen" w:date="2018-08-23T00:29:00Z">
        <w:r w:rsidR="006F63EE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所</w:t>
        </w:r>
      </w:ins>
      <w:r w:rsidRPr="00A00077">
        <w:rPr>
          <w:rFonts w:ascii="宋体" w:eastAsia="宋体" w:hAnsi="宋体" w:cs="宋体"/>
          <w:color w:val="000000" w:themeColor="text1"/>
          <w:sz w:val="24"/>
          <w:lang w:eastAsia="zh-CN"/>
        </w:rPr>
        <w:t>敬佩的人</w:t>
      </w:r>
      <w:ins w:id="165" w:author="Kogasen" w:date="2018-08-23T00:29:00Z">
        <w:r w:rsidR="006F63EE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们</w:t>
        </w:r>
        <w:r w:rsidR="006F63EE">
          <w:rPr>
            <w:rFonts w:ascii="宋体" w:eastAsia="宋体" w:hAnsi="宋体" w:cs="宋体"/>
            <w:color w:val="000000" w:themeColor="text1"/>
            <w:sz w:val="24"/>
            <w:lang w:eastAsia="zh-CN"/>
          </w:rPr>
          <w:t>都能</w:t>
        </w:r>
      </w:ins>
      <w:del w:id="166" w:author="Kogasen" w:date="2018-08-23T00:29:00Z">
        <w:r w:rsidRPr="00A00077" w:rsidDel="006F63EE">
          <w:rPr>
            <w:rFonts w:ascii="宋体" w:eastAsia="宋体" w:hAnsi="宋体" w:cs="宋体"/>
            <w:color w:val="000000" w:themeColor="text1"/>
            <w:sz w:val="24"/>
            <w:lang w:eastAsia="zh-CN"/>
          </w:rPr>
          <w:delText>在</w:delText>
        </w:r>
      </w:del>
      <w:ins w:id="167" w:author="Kogasen" w:date="2018-08-23T00:29:00Z">
        <w:r w:rsidR="006F63EE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享受</w:t>
        </w:r>
      </w:ins>
      <w:r w:rsidRPr="00A00077">
        <w:rPr>
          <w:rFonts w:ascii="宋体" w:eastAsia="宋体" w:hAnsi="宋体" w:cs="宋体"/>
          <w:color w:val="000000" w:themeColor="text1"/>
          <w:sz w:val="24"/>
          <w:lang w:eastAsia="zh-CN"/>
        </w:rPr>
        <w:t>工作</w:t>
      </w:r>
      <w:ins w:id="168" w:author="Kogasen" w:date="2018-08-23T00:29:00Z">
        <w:r w:rsidR="006F63EE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的</w:t>
        </w:r>
      </w:ins>
      <w:del w:id="169" w:author="Kogasen" w:date="2018-08-23T00:29:00Z">
        <w:r w:rsidRPr="00A00077" w:rsidDel="006F63EE">
          <w:rPr>
            <w:rFonts w:ascii="宋体" w:eastAsia="宋体" w:hAnsi="宋体" w:cs="宋体"/>
            <w:color w:val="000000" w:themeColor="text1"/>
            <w:sz w:val="24"/>
            <w:lang w:eastAsia="zh-CN"/>
          </w:rPr>
          <w:delText>中享受</w:delText>
        </w:r>
      </w:del>
      <w:r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乐趣。</w:t>
      </w:r>
      <w:r w:rsidRPr="00A00077">
        <w:rPr>
          <w:rFonts w:ascii="宋体" w:eastAsia="宋体" w:hAnsi="宋体" w:cs="宋体"/>
          <w:color w:val="000000" w:themeColor="text1"/>
          <w:sz w:val="24"/>
          <w:lang w:eastAsia="zh-CN"/>
        </w:rPr>
        <w:t xml:space="preserve"> </w:t>
      </w:r>
      <w:ins w:id="170" w:author="Kogasen" w:date="2018-08-23T00:30:00Z">
        <w:r w:rsidR="006F63EE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懂得</w:t>
        </w:r>
      </w:ins>
      <w:r w:rsidRPr="00A00077">
        <w:rPr>
          <w:rFonts w:ascii="宋体" w:eastAsia="宋体" w:hAnsi="宋体" w:cs="宋体"/>
          <w:color w:val="000000" w:themeColor="text1"/>
          <w:sz w:val="24"/>
          <w:lang w:eastAsia="zh-CN"/>
        </w:rPr>
        <w:t>享受生活，</w:t>
      </w:r>
      <w:ins w:id="171" w:author="Kogasen" w:date="2018-08-23T00:30:00Z">
        <w:r w:rsidR="006F63EE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才</w:t>
        </w:r>
      </w:ins>
      <w:r w:rsidRPr="00A00077">
        <w:rPr>
          <w:rFonts w:ascii="宋体" w:eastAsia="宋体" w:hAnsi="宋体" w:cs="宋体"/>
          <w:color w:val="000000" w:themeColor="text1"/>
          <w:sz w:val="24"/>
          <w:lang w:eastAsia="zh-CN"/>
        </w:rPr>
        <w:t>可以</w:t>
      </w:r>
      <w:ins w:id="172" w:author="Kogasen" w:date="2018-08-23T00:30:00Z">
        <w:r w:rsidR="006F63EE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t>有大作为</w:t>
        </w:r>
      </w:ins>
      <w:del w:id="173" w:author="Kogasen" w:date="2018-08-23T00:30:00Z">
        <w:r w:rsidRPr="00A00077" w:rsidDel="006F63EE">
          <w:rPr>
            <w:rFonts w:ascii="宋体" w:eastAsia="宋体" w:hAnsi="宋体" w:cs="宋体"/>
            <w:color w:val="000000" w:themeColor="text1"/>
            <w:sz w:val="24"/>
            <w:lang w:eastAsia="zh-CN"/>
          </w:rPr>
          <w:delText>做大工作</w:delText>
        </w:r>
      </w:del>
      <w:r w:rsidRPr="00A00077">
        <w:rPr>
          <w:rFonts w:ascii="宋体" w:eastAsia="宋体" w:hAnsi="宋体" w:cs="宋体"/>
          <w:color w:val="000000" w:themeColor="text1"/>
          <w:sz w:val="24"/>
          <w:lang w:eastAsia="zh-CN"/>
        </w:rPr>
        <w:t>。 我是</w:t>
      </w:r>
      <w:r w:rsidRPr="00A00077"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这么认为的。</w:t>
      </w:r>
      <w:r w:rsidRPr="00A00077">
        <w:rPr>
          <w:rFonts w:ascii="宋体" w:eastAsia="宋体" w:hAnsi="宋体" w:cs="宋体"/>
          <w:color w:val="000000" w:themeColor="text1"/>
          <w:sz w:val="24"/>
          <w:lang w:eastAsia="zh-CN"/>
        </w:rPr>
        <w:t xml:space="preserve"> </w:t>
      </w:r>
      <w:r w:rsidRPr="00A00077">
        <w:rPr>
          <w:rFonts w:ascii="宋体" w:eastAsia="宋体" w:hAnsi="宋体" w:cs="宋体"/>
          <w:color w:val="000000" w:themeColor="text1"/>
          <w:sz w:val="24"/>
        </w:rPr>
        <w:t>所以，找到我能享受的工作是我的目</w:t>
      </w:r>
      <w:r w:rsidRPr="00A00077">
        <w:rPr>
          <w:rFonts w:ascii="宋体" w:eastAsia="宋体" w:hAnsi="宋体" w:cs="宋体" w:hint="eastAsia"/>
          <w:color w:val="000000" w:themeColor="text1"/>
          <w:sz w:val="24"/>
        </w:rPr>
        <w:t>标。</w:t>
      </w:r>
    </w:p>
    <w:p w:rsidR="00746322" w:rsidRPr="00A00077" w:rsidRDefault="005C1497" w:rsidP="0078155F">
      <w:pPr>
        <w:rPr>
          <w:rFonts w:asciiTheme="majorHAnsi" w:eastAsiaTheme="majorHAnsi" w:hAnsiTheme="majorHAnsi" w:cs="MS PGothic"/>
          <w:color w:val="000000" w:themeColor="text1"/>
          <w:kern w:val="0"/>
          <w:sz w:val="24"/>
        </w:rPr>
      </w:pP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社会に貢献するために、仕事の継続が大切です。仕事をやり遂げる</w:t>
      </w:r>
      <w:r w:rsidR="0026684F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ことが必要だからです。また</w:t>
      </w:r>
      <w:r w:rsidR="00491F3B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継続すると、多くの経験を積め</w:t>
      </w:r>
      <w:r w:rsidR="006A1521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ます</w:t>
      </w: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。継続のためには、仕事を楽しむことがとても大切です。楽しい仕事は比較的に継続しやすいです。僕が尊敬している方々は、仕事を楽し</w:t>
      </w:r>
      <w:r w:rsidR="00491F3B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ん</w:t>
      </w:r>
      <w:r w:rsidR="00260502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でいます。人生を楽しむと</w:t>
      </w: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、大きな仕事をすることができます。僕はそう考えます。ですから、楽しめる仕事を探すことは僕の目標です。</w:t>
      </w:r>
    </w:p>
    <w:p w:rsidR="0026684F" w:rsidRPr="00A00077" w:rsidRDefault="0026684F" w:rsidP="00157727">
      <w:pPr>
        <w:rPr>
          <w:rFonts w:asciiTheme="majorHAnsi" w:eastAsiaTheme="majorHAnsi" w:hAnsiTheme="majorHAnsi" w:cs="MS PGothic"/>
          <w:color w:val="000000" w:themeColor="text1"/>
          <w:kern w:val="0"/>
          <w:sz w:val="24"/>
        </w:rPr>
      </w:pPr>
    </w:p>
    <w:p w:rsidR="000E7761" w:rsidRDefault="008C2A2E" w:rsidP="0026684F">
      <w:pPr>
        <w:rPr>
          <w:rFonts w:ascii="Hiragino Mincho ProN W3" w:eastAsia="Hiragino Mincho ProN W3" w:hAnsi="Hiragino Mincho ProN W3"/>
          <w:color w:val="000000" w:themeColor="text1"/>
          <w:sz w:val="24"/>
        </w:rPr>
      </w:pPr>
      <w:del w:id="174" w:author="Kogasen" w:date="2018-08-23T00:32:00Z">
        <w:r w:rsidRPr="008C2A2E" w:rsidDel="006E2B45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如</w:delText>
        </w:r>
      </w:del>
      <w:ins w:id="175" w:author="Kogasen" w:date="2018-08-23T00:32:00Z">
        <w:r w:rsidR="006E2B45">
          <w:rPr>
            <w:rFonts w:ascii="微软雅黑" w:eastAsia="微软雅黑" w:hAnsi="微软雅黑" w:cs="微软雅黑" w:hint="eastAsia"/>
            <w:color w:val="000000" w:themeColor="text1"/>
            <w:sz w:val="24"/>
            <w:lang w:eastAsia="zh-CN"/>
          </w:rPr>
          <w:t>综</w:t>
        </w:r>
      </w:ins>
      <w:r w:rsidRPr="008C2A2E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上所述，我的梦想是</w:t>
      </w:r>
      <w:ins w:id="176" w:author="Kogasen" w:date="2018-08-23T00:34:00Z">
        <w:r w:rsidR="007A5300">
          <w:rPr>
            <w:rFonts w:ascii="微软雅黑" w:eastAsia="微软雅黑" w:hAnsi="微软雅黑" w:cs="微软雅黑" w:hint="eastAsia"/>
            <w:color w:val="000000" w:themeColor="text1"/>
            <w:sz w:val="24"/>
            <w:lang w:eastAsia="zh-CN"/>
          </w:rPr>
          <w:t>终身学习</w:t>
        </w:r>
      </w:ins>
      <w:del w:id="177" w:author="Kogasen" w:date="2018-08-23T00:34:00Z">
        <w:r w:rsidRPr="008C2A2E" w:rsidDel="007A5300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delText>继续</w:delText>
        </w:r>
        <w:r w:rsidRPr="008C2A2E" w:rsidDel="007A5300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学</w:delText>
        </w:r>
        <w:r w:rsidRPr="008C2A2E" w:rsidDel="007A5300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delText>习</w:delText>
        </w:r>
        <w:r w:rsidRPr="008C2A2E" w:rsidDel="007A5300">
          <w:rPr>
            <w:rFonts w:ascii="Hiragino Mincho ProN W3" w:eastAsia="Hiragino Mincho ProN W3" w:hAnsi="Hiragino Mincho ProN W3" w:hint="eastAsia"/>
            <w:color w:val="000000" w:themeColor="text1"/>
            <w:sz w:val="24"/>
            <w:lang w:eastAsia="zh-CN"/>
          </w:rPr>
          <w:delText>我的余生。</w:delText>
        </w:r>
      </w:del>
      <w:ins w:id="178" w:author="Kogasen" w:date="2018-08-23T00:34:00Z">
        <w:r w:rsidR="007A5300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，</w:t>
        </w:r>
        <w:r w:rsidR="007A5300">
          <w:rPr>
            <w:rFonts w:ascii="Hiragino Mincho ProN W3" w:eastAsia="宋体" w:hAnsi="Hiragino Mincho ProN W3"/>
            <w:color w:val="000000" w:themeColor="text1"/>
            <w:sz w:val="24"/>
            <w:lang w:eastAsia="zh-CN"/>
          </w:rPr>
          <w:t>还有</w:t>
        </w:r>
        <w:r w:rsidR="007A5300">
          <w:rPr>
            <w:rFonts w:ascii="Hiragino Mincho ProN W3" w:eastAsia="宋体" w:hAnsi="Hiragino Mincho ProN W3" w:hint="eastAsia"/>
            <w:color w:val="000000" w:themeColor="text1"/>
            <w:sz w:val="24"/>
            <w:lang w:eastAsia="zh-CN"/>
          </w:rPr>
          <w:t>不断挑战自我</w:t>
        </w:r>
      </w:ins>
      <w:del w:id="179" w:author="Kogasen" w:date="2018-08-23T00:34:00Z">
        <w:r w:rsidRPr="008C2A2E" w:rsidDel="007A5300">
          <w:rPr>
            <w:rFonts w:ascii="Hiragino Mincho ProN W3" w:eastAsia="Hiragino Mincho ProN W3" w:hAnsi="Hiragino Mincho ProN W3"/>
            <w:color w:val="000000" w:themeColor="text1"/>
            <w:sz w:val="24"/>
            <w:lang w:eastAsia="zh-CN"/>
          </w:rPr>
          <w:delText xml:space="preserve"> 它将</w:delText>
        </w:r>
        <w:r w:rsidRPr="008C2A2E" w:rsidDel="007A5300">
          <w:rPr>
            <w:rFonts w:ascii="宋体" w:eastAsia="宋体" w:hAnsi="宋体" w:cs="宋体" w:hint="eastAsia"/>
            <w:color w:val="000000" w:themeColor="text1"/>
            <w:sz w:val="24"/>
            <w:lang w:eastAsia="zh-CN"/>
          </w:rPr>
          <w:delText>继续尝试</w:delText>
        </w:r>
      </w:del>
      <w:r w:rsidRPr="008C2A2E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Pr="008C2A2E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</w:t>
      </w:r>
      <w:ins w:id="180" w:author="Kogasen" w:date="2018-08-23T00:35:00Z">
        <w:r w:rsidR="007A5300">
          <w:rPr>
            <w:rFonts w:ascii="Hiragino Mincho ProN W3" w:eastAsia="宋体" w:hAnsi="Hiragino Mincho ProN W3" w:hint="eastAsia"/>
            <w:color w:val="000000" w:themeColor="text1"/>
            <w:sz w:val="24"/>
          </w:rPr>
          <w:t>与此同时</w:t>
        </w:r>
      </w:ins>
      <w:ins w:id="181" w:author="Kogasen" w:date="2018-08-23T00:37:00Z">
        <w:r w:rsidR="007A5300">
          <w:rPr>
            <w:rFonts w:ascii="Hiragino Mincho ProN W3" w:eastAsia="宋体" w:hAnsi="Hiragino Mincho ProN W3" w:hint="eastAsia"/>
            <w:color w:val="000000" w:themeColor="text1"/>
            <w:sz w:val="24"/>
          </w:rPr>
          <w:t>，</w:t>
        </w:r>
        <w:r w:rsidR="007A5300">
          <w:rPr>
            <w:rFonts w:ascii="Hiragino Mincho ProN W3" w:eastAsia="宋体" w:hAnsi="Hiragino Mincho ProN W3"/>
            <w:color w:val="000000" w:themeColor="text1"/>
            <w:sz w:val="24"/>
          </w:rPr>
          <w:t>我要享受这挑战，并将它</w:t>
        </w:r>
      </w:ins>
      <w:ins w:id="182" w:author="Kogasen" w:date="2018-08-23T00:38:00Z">
        <w:r w:rsidR="007A5300">
          <w:rPr>
            <w:rFonts w:ascii="Hiragino Mincho ProN W3" w:eastAsia="宋体" w:hAnsi="Hiragino Mincho ProN W3"/>
            <w:color w:val="000000" w:themeColor="text1"/>
            <w:sz w:val="24"/>
          </w:rPr>
          <w:t>坚持下去。</w:t>
        </w:r>
      </w:ins>
      <w:bookmarkStart w:id="183" w:name="_GoBack"/>
      <w:bookmarkEnd w:id="183"/>
      <w:del w:id="184" w:author="Kogasen" w:date="2018-08-23T00:35:00Z">
        <w:r w:rsidRPr="008C2A2E" w:rsidDel="007A5300">
          <w:rPr>
            <w:rFonts w:ascii="Hiragino Mincho ProN W3" w:eastAsia="Hiragino Mincho ProN W3" w:hAnsi="Hiragino Mincho ProN W3"/>
            <w:color w:val="000000" w:themeColor="text1"/>
            <w:sz w:val="24"/>
          </w:rPr>
          <w:delText>它将</w:delText>
        </w:r>
        <w:r w:rsidRPr="008C2A2E" w:rsidDel="007A5300">
          <w:rPr>
            <w:rFonts w:ascii="宋体" w:eastAsia="宋体" w:hAnsi="宋体" w:cs="宋体" w:hint="eastAsia"/>
            <w:color w:val="000000" w:themeColor="text1"/>
            <w:sz w:val="24"/>
          </w:rPr>
          <w:delText>继续</w:delText>
        </w:r>
        <w:r w:rsidRPr="008C2A2E" w:rsidDel="007A5300">
          <w:rPr>
            <w:rFonts w:ascii="Hiragino Mincho ProN W3" w:eastAsia="Hiragino Mincho ProN W3" w:hAnsi="Hiragino Mincho ProN W3" w:hint="eastAsia"/>
            <w:color w:val="000000" w:themeColor="text1"/>
            <w:sz w:val="24"/>
          </w:rPr>
          <w:delText>享受</w:delText>
        </w:r>
        <w:r w:rsidRPr="008C2A2E" w:rsidDel="007A5300">
          <w:rPr>
            <w:rFonts w:ascii="宋体" w:eastAsia="宋体" w:hAnsi="宋体" w:cs="宋体" w:hint="eastAsia"/>
            <w:color w:val="000000" w:themeColor="text1"/>
            <w:sz w:val="24"/>
          </w:rPr>
          <w:delText>这</w:delText>
        </w:r>
        <w:r w:rsidRPr="008C2A2E" w:rsidDel="007A5300">
          <w:rPr>
            <w:rFonts w:ascii="Hiragino Mincho ProN W3" w:eastAsia="Hiragino Mincho ProN W3" w:hAnsi="Hiragino Mincho ProN W3" w:hint="eastAsia"/>
            <w:color w:val="000000" w:themeColor="text1"/>
            <w:sz w:val="24"/>
          </w:rPr>
          <w:delText>一挑</w:delText>
        </w:r>
        <w:r w:rsidRPr="008C2A2E" w:rsidDel="007A5300">
          <w:rPr>
            <w:rFonts w:ascii="宋体" w:eastAsia="宋体" w:hAnsi="宋体" w:cs="宋体" w:hint="eastAsia"/>
            <w:color w:val="000000" w:themeColor="text1"/>
            <w:sz w:val="24"/>
          </w:rPr>
          <w:delText>战</w:delText>
        </w:r>
      </w:del>
      <w:r w:rsidRPr="008C2A2E">
        <w:rPr>
          <w:rFonts w:ascii="Hiragino Mincho ProN W3" w:eastAsia="Hiragino Mincho ProN W3" w:hAnsi="Hiragino Mincho ProN W3" w:hint="eastAsia"/>
          <w:color w:val="000000" w:themeColor="text1"/>
          <w:sz w:val="24"/>
        </w:rPr>
        <w:t>。</w:t>
      </w:r>
    </w:p>
    <w:p w:rsidR="0026684F" w:rsidRPr="00A00077" w:rsidRDefault="003E7961" w:rsidP="0026684F">
      <w:pPr>
        <w:rPr>
          <w:rFonts w:asciiTheme="majorHAnsi" w:eastAsiaTheme="majorHAnsi" w:hAnsiTheme="majorHAnsi" w:cs="MS PGothic"/>
          <w:color w:val="000000" w:themeColor="text1"/>
          <w:kern w:val="0"/>
          <w:sz w:val="24"/>
        </w:rPr>
      </w:pP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以上</w:t>
      </w:r>
      <w:r w:rsidR="002A7779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で説明したように</w:t>
      </w: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、私の夢は</w:t>
      </w:r>
      <w:r w:rsidR="00190CEC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一生</w:t>
      </w: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継続して学ぶこと</w:t>
      </w:r>
      <w:r w:rsidR="00190CEC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です。また</w:t>
      </w: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挑戦し続けること</w:t>
      </w:r>
      <w:r w:rsidR="00190CEC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です</w:t>
      </w:r>
      <w:r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。さらにその挑戦を楽しんで継続する</w:t>
      </w:r>
      <w:r w:rsidR="0026684F" w:rsidRPr="00A00077">
        <w:rPr>
          <w:rFonts w:asciiTheme="majorHAnsi" w:eastAsiaTheme="majorHAnsi" w:hAnsiTheme="majorHAnsi" w:cs="MS PGothic" w:hint="eastAsia"/>
          <w:color w:val="000000" w:themeColor="text1"/>
          <w:kern w:val="0"/>
          <w:sz w:val="24"/>
        </w:rPr>
        <w:t>ことです。</w:t>
      </w:r>
    </w:p>
    <w:p w:rsidR="00740ACC" w:rsidRPr="00A00077" w:rsidRDefault="00740ACC" w:rsidP="00157727">
      <w:pPr>
        <w:rPr>
          <w:rFonts w:ascii="Hiragino Mincho ProN W3" w:eastAsia="Hiragino Mincho ProN W3" w:hAnsi="Hiragino Mincho ProN W3"/>
          <w:color w:val="000000" w:themeColor="text1"/>
          <w:sz w:val="24"/>
        </w:rPr>
      </w:pPr>
    </w:p>
    <w:sectPr w:rsidR="00740ACC" w:rsidRPr="00A00077" w:rsidSect="0093655C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ragino Mincho ProN W3">
    <w:altName w:val="MS Mincho"/>
    <w:charset w:val="80"/>
    <w:family w:val="roman"/>
    <w:pitch w:val="variable"/>
    <w:sig w:usb0="00000000" w:usb1="7AC7FFFF" w:usb2="00000012" w:usb3="00000000" w:csb0="0002000D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MS Gothic"/>
    <w:charset w:val="80"/>
    <w:family w:val="swiss"/>
    <w:pitch w:val="variable"/>
    <w:sig w:usb0="00000000" w:usb1="2AC7FDFF" w:usb2="00000016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ogasen">
    <w15:presenceInfo w15:providerId="None" w15:userId="Kogas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F24"/>
    <w:rsid w:val="000007F2"/>
    <w:rsid w:val="00006712"/>
    <w:rsid w:val="00006932"/>
    <w:rsid w:val="0003347F"/>
    <w:rsid w:val="000369FD"/>
    <w:rsid w:val="00046E0C"/>
    <w:rsid w:val="00067D6E"/>
    <w:rsid w:val="00074E3E"/>
    <w:rsid w:val="0009326B"/>
    <w:rsid w:val="000947CF"/>
    <w:rsid w:val="000A5363"/>
    <w:rsid w:val="000C13C6"/>
    <w:rsid w:val="000C65F7"/>
    <w:rsid w:val="000E7761"/>
    <w:rsid w:val="001040BC"/>
    <w:rsid w:val="00135991"/>
    <w:rsid w:val="00157727"/>
    <w:rsid w:val="00190CEC"/>
    <w:rsid w:val="001A28EF"/>
    <w:rsid w:val="001E70D0"/>
    <w:rsid w:val="001E7EAB"/>
    <w:rsid w:val="001F1FDD"/>
    <w:rsid w:val="001F24FE"/>
    <w:rsid w:val="001F5554"/>
    <w:rsid w:val="0021384F"/>
    <w:rsid w:val="00241605"/>
    <w:rsid w:val="002537E7"/>
    <w:rsid w:val="00253B07"/>
    <w:rsid w:val="00260502"/>
    <w:rsid w:val="0026661F"/>
    <w:rsid w:val="0026684F"/>
    <w:rsid w:val="00267083"/>
    <w:rsid w:val="00271588"/>
    <w:rsid w:val="00272207"/>
    <w:rsid w:val="00276669"/>
    <w:rsid w:val="002A01F1"/>
    <w:rsid w:val="002A7779"/>
    <w:rsid w:val="002D0EA5"/>
    <w:rsid w:val="00381E72"/>
    <w:rsid w:val="0038202A"/>
    <w:rsid w:val="00382E84"/>
    <w:rsid w:val="003963A5"/>
    <w:rsid w:val="003A3F1B"/>
    <w:rsid w:val="003B3701"/>
    <w:rsid w:val="003D3894"/>
    <w:rsid w:val="003E7961"/>
    <w:rsid w:val="00403CF1"/>
    <w:rsid w:val="00424E8D"/>
    <w:rsid w:val="00441FED"/>
    <w:rsid w:val="00485AA8"/>
    <w:rsid w:val="00491F3B"/>
    <w:rsid w:val="004E3A00"/>
    <w:rsid w:val="00500ACF"/>
    <w:rsid w:val="00500CCD"/>
    <w:rsid w:val="00511D0D"/>
    <w:rsid w:val="00514313"/>
    <w:rsid w:val="00532B3B"/>
    <w:rsid w:val="005336B9"/>
    <w:rsid w:val="005723C3"/>
    <w:rsid w:val="00582BBC"/>
    <w:rsid w:val="00596253"/>
    <w:rsid w:val="005C1497"/>
    <w:rsid w:val="005E376E"/>
    <w:rsid w:val="00603C1C"/>
    <w:rsid w:val="0061172E"/>
    <w:rsid w:val="00652D89"/>
    <w:rsid w:val="00684AAD"/>
    <w:rsid w:val="006A1521"/>
    <w:rsid w:val="006A53D0"/>
    <w:rsid w:val="006B2AB0"/>
    <w:rsid w:val="006B76E5"/>
    <w:rsid w:val="006E2B45"/>
    <w:rsid w:val="006E3ADB"/>
    <w:rsid w:val="006F63EE"/>
    <w:rsid w:val="00726547"/>
    <w:rsid w:val="00740ACC"/>
    <w:rsid w:val="007452EC"/>
    <w:rsid w:val="00746322"/>
    <w:rsid w:val="00752197"/>
    <w:rsid w:val="00764D01"/>
    <w:rsid w:val="0077122F"/>
    <w:rsid w:val="007776E7"/>
    <w:rsid w:val="0078155F"/>
    <w:rsid w:val="00782DF2"/>
    <w:rsid w:val="007A5300"/>
    <w:rsid w:val="007C4FF6"/>
    <w:rsid w:val="007F49FE"/>
    <w:rsid w:val="007F7CB7"/>
    <w:rsid w:val="0080172E"/>
    <w:rsid w:val="0085012F"/>
    <w:rsid w:val="00862BD4"/>
    <w:rsid w:val="00873479"/>
    <w:rsid w:val="0089291F"/>
    <w:rsid w:val="008A2733"/>
    <w:rsid w:val="008C2A2E"/>
    <w:rsid w:val="008E3E3A"/>
    <w:rsid w:val="00915641"/>
    <w:rsid w:val="0093655C"/>
    <w:rsid w:val="0093788B"/>
    <w:rsid w:val="00944650"/>
    <w:rsid w:val="0094543A"/>
    <w:rsid w:val="009508EE"/>
    <w:rsid w:val="00961F21"/>
    <w:rsid w:val="00985AF0"/>
    <w:rsid w:val="00986309"/>
    <w:rsid w:val="009B242C"/>
    <w:rsid w:val="009B6E22"/>
    <w:rsid w:val="009C0A20"/>
    <w:rsid w:val="009D1CE7"/>
    <w:rsid w:val="009D2DDB"/>
    <w:rsid w:val="009D63ED"/>
    <w:rsid w:val="009F0633"/>
    <w:rsid w:val="00A00077"/>
    <w:rsid w:val="00A059E1"/>
    <w:rsid w:val="00A22EF5"/>
    <w:rsid w:val="00A414E2"/>
    <w:rsid w:val="00A73191"/>
    <w:rsid w:val="00A8569C"/>
    <w:rsid w:val="00AA3C35"/>
    <w:rsid w:val="00AB23AF"/>
    <w:rsid w:val="00AB2D98"/>
    <w:rsid w:val="00AE0DB2"/>
    <w:rsid w:val="00B00E65"/>
    <w:rsid w:val="00B0545C"/>
    <w:rsid w:val="00B21BE3"/>
    <w:rsid w:val="00B679C1"/>
    <w:rsid w:val="00B81682"/>
    <w:rsid w:val="00C34735"/>
    <w:rsid w:val="00C42F5B"/>
    <w:rsid w:val="00C603E1"/>
    <w:rsid w:val="00CB39D1"/>
    <w:rsid w:val="00CF03CF"/>
    <w:rsid w:val="00D32240"/>
    <w:rsid w:val="00D547A6"/>
    <w:rsid w:val="00D60574"/>
    <w:rsid w:val="00D97E4D"/>
    <w:rsid w:val="00E00CF7"/>
    <w:rsid w:val="00E0799E"/>
    <w:rsid w:val="00E31CCC"/>
    <w:rsid w:val="00E56E41"/>
    <w:rsid w:val="00E62F5F"/>
    <w:rsid w:val="00E823BE"/>
    <w:rsid w:val="00E9213C"/>
    <w:rsid w:val="00EA0423"/>
    <w:rsid w:val="00EB2E7B"/>
    <w:rsid w:val="00EC34B4"/>
    <w:rsid w:val="00EC3F24"/>
    <w:rsid w:val="00F370B0"/>
    <w:rsid w:val="00F7599D"/>
    <w:rsid w:val="00F86112"/>
    <w:rsid w:val="00FE171D"/>
    <w:rsid w:val="00FE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368D6-19E2-F942-B5AF-BEBA777F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01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01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1FF47-6876-4128-A138-34D2A7254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Kogasen</cp:lastModifiedBy>
  <cp:revision>84</cp:revision>
  <cp:lastPrinted>2018-08-20T00:02:00Z</cp:lastPrinted>
  <dcterms:created xsi:type="dcterms:W3CDTF">2018-08-21T14:28:00Z</dcterms:created>
  <dcterms:modified xsi:type="dcterms:W3CDTF">2018-08-22T15:38:00Z</dcterms:modified>
</cp:coreProperties>
</file>