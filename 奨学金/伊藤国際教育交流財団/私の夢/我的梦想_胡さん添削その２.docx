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ヒラギノ明朝 ProN W3" w:cs="ヒラギノ明朝 ProN W3" w:hAnsi="ヒラギノ明朝 ProN W3" w:eastAsia="ヒラギノ明朝 ProN W3"/>
          <w:color w:val="000000"/>
          <w:sz w:val="28"/>
          <w:szCs w:val="28"/>
          <w:u w:color="000000"/>
          <w:lang w:val="zh-TW" w:eastAsia="zh-TW"/>
        </w:rPr>
      </w:pPr>
      <w:r>
        <w:rPr>
          <w:rFonts w:eastAsia="Arial Unicode MS" w:hint="eastAsia"/>
          <w:color w:val="000000"/>
          <w:sz w:val="28"/>
          <w:szCs w:val="28"/>
          <w:u w:color="000000"/>
          <w:rtl w:val="0"/>
          <w:lang w:val="zh-TW" w:eastAsia="zh-TW"/>
        </w:rPr>
        <w:t>我的梦想</w:t>
      </w:r>
    </w:p>
    <w:p>
      <w:pPr>
        <w:pStyle w:val="Normal.0"/>
        <w:jc w:val="right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  <w:lang w:val="zh-TW" w:eastAsia="zh-TW"/>
        </w:rPr>
      </w:pP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平松信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义</w:t>
      </w: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color w:val="000000"/>
          <w:sz w:val="24"/>
          <w:szCs w:val="24"/>
          <w:u w:color="000000"/>
          <w:lang w:val="zh-TW" w:eastAsia="zh-TW"/>
        </w:rPr>
      </w:pP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我的梦想是</w:t>
      </w:r>
      <w:ins w:id="0" w:date="2018-08-22T21:0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终身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ins w:id="1" w:date="2018-08-22T21:0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、</w:t>
        </w:r>
      </w:ins>
      <w:del w:id="2" w:date="2018-08-22T21:0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和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挑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战</w:t>
      </w:r>
      <w:ins w:id="3" w:date="2018-08-22T21:0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自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我</w:t>
      </w:r>
      <w:del w:id="4" w:date="2018-08-22T21:0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的余生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，并享受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这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一挑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战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</w:p>
    <w:p>
      <w:pPr>
        <w:pStyle w:val="Normal.0"/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lang w:val="ja-JP" w:eastAsia="ja-JP"/>
        </w:rPr>
      </w:pP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私の夢は一生学び挑戦し続けること、そしてその挑戦を楽しむことです。</w:t>
      </w: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kern w:val="0"/>
          <w:sz w:val="24"/>
          <w:szCs w:val="24"/>
          <w:u w:color="000000"/>
        </w:rPr>
      </w:pPr>
      <w:del w:id="5" w:date="2018-08-22T21:0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我的重要的</w:delText>
        </w:r>
      </w:del>
      <w:ins w:id="6" w:date="2018-08-22T21:0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很长时间我都保持着一个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习惯</w:t>
      </w:r>
      <w:ins w:id="7" w:date="2018-08-22T21:0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，就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是从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经验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中学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，从失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败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中学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</w:t>
      </w:r>
      <w:del w:id="8" w:date="2018-08-22T21:0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从</w:delText>
        </w:r>
      </w:del>
      <w:ins w:id="9" w:date="2018-08-22T21:0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通过做学问向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前</w:t>
      </w:r>
      <w:ins w:id="10" w:date="2018-08-22T21:0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人</w:t>
        </w:r>
      </w:ins>
      <w:del w:id="11" w:date="2018-08-22T21:0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辈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ins w:id="12" w:date="2018-08-23T12:12:36Z" w:author="胡雅璇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zh-CN" w:eastAsia="zh-CN"/>
          </w:rPr>
          <w:t>这</w:t>
        </w:r>
      </w:ins>
      <w:ins w:id="13" w:date="2018-08-23T12:12:36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种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谦</w:t>
      </w:r>
      <w:ins w:id="14" w:date="2018-08-22T21:0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虚</w:t>
        </w:r>
      </w:ins>
      <w:del w:id="15" w:date="2018-08-22T21:0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卑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的学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ins w:id="16" w:date="2018-08-22T21:0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态度可以拓宽</w:t>
        </w:r>
      </w:ins>
      <w:del w:id="17" w:date="2018-08-22T21:0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深化和</w:delText>
        </w:r>
      </w:del>
      <w:del w:id="18" w:date="2018-08-22T21:0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扩</w:delText>
        </w:r>
      </w:del>
      <w:del w:id="19" w:date="2018-08-22T21:0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大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我的</w:t>
      </w:r>
      <w:ins w:id="20" w:date="2018-08-22T21:0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视野、加深理解</w:t>
        </w:r>
      </w:ins>
      <w:del w:id="21" w:date="2018-08-22T21:0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见</w:delText>
        </w:r>
      </w:del>
      <w:del w:id="22" w:date="2018-08-22T21:0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解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这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是非常有用的。学的越多，</w:t>
      </w:r>
      <w:del w:id="23" w:date="2018-08-22T21:06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我就越不理解</w:delText>
        </w:r>
      </w:del>
      <w:ins w:id="24" w:date="2018-08-22T21:06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不知道的也就越多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。此外，如果我</w:t>
      </w:r>
      <w:ins w:id="25" w:date="2018-08-22T21:06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勇于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尝试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，我会</w:t>
      </w:r>
      <w:ins w:id="26" w:date="2018-08-22T21:06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遇到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失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败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。但学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的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态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度永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远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不会是徒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劳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的。例如，</w:t>
      </w:r>
      <w:ins w:id="27" w:date="2018-08-23T12:14:05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通</w:t>
        </w:r>
      </w:ins>
      <w:ins w:id="28" w:date="2018-08-23T12:14:05Z" w:author="胡雅璇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zh-CN" w:eastAsia="zh-CN"/>
          </w:rPr>
          <w:t>过</w:t>
        </w:r>
      </w:ins>
      <w:del w:id="29" w:date="2018-08-23T12:14:03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从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del w:id="30" w:date="2018-08-23T12:14:14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中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我可以</w:t>
      </w:r>
      <w:ins w:id="31" w:date="2018-08-23T12:14:21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深入</w:t>
        </w:r>
      </w:ins>
      <w:del w:id="32" w:date="2018-08-23T12:14:17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加深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思考</w:t>
      </w:r>
      <w:del w:id="33" w:date="2018-08-22T21:06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并</w:delText>
        </w:r>
      </w:del>
      <w:del w:id="34" w:date="2018-08-22T21:06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组织</w:delText>
        </w:r>
      </w:del>
      <w:del w:id="35" w:date="2018-08-22T21:06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它</w:delText>
        </w:r>
      </w:del>
      <w:ins w:id="36" w:date="2018-08-22T21:06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理清思路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ins w:id="37" w:date="2018-08-23T12:15:05Z" w:author="胡雅璇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zh-CN" w:eastAsia="zh-CN"/>
          </w:rPr>
          <w:t>这</w:t>
        </w:r>
      </w:ins>
      <w:ins w:id="38" w:date="2018-08-23T12:15:05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能帮助我</w:t>
        </w:r>
      </w:ins>
      <w:del w:id="39" w:date="2018-08-23T12:15:10Z" w:author="胡雅璇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我也能</w:delText>
        </w:r>
      </w:del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清楚地表</w:t>
      </w:r>
      <w:r>
        <w:rPr>
          <w:rFonts w:ascii="MS Mincho" w:cs="MS Mincho" w:hAnsi="MS Mincho" w:eastAsia="MS Mincho"/>
          <w:color w:val="000000"/>
          <w:kern w:val="0"/>
          <w:sz w:val="24"/>
          <w:szCs w:val="24"/>
          <w:u w:color="000000"/>
          <w:rtl w:val="0"/>
          <w:lang w:val="zh-TW" w:eastAsia="zh-TW"/>
        </w:rPr>
        <w:t>达</w:t>
      </w:r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自己的</w:t>
      </w:r>
      <w:r>
        <w:rPr>
          <w:rFonts w:ascii="宋体" w:cs="宋体" w:hAnsi="宋体" w:eastAsia="宋体"/>
          <w:color w:val="000000"/>
          <w:kern w:val="0"/>
          <w:sz w:val="24"/>
          <w:szCs w:val="24"/>
          <w:u w:color="000000"/>
          <w:rtl w:val="0"/>
          <w:lang w:val="zh-TW" w:eastAsia="zh-TW"/>
        </w:rPr>
        <w:t>观</w:t>
      </w:r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点。</w:t>
      </w:r>
      <w:del w:id="40" w:date="2018-08-23T12:16:04Z" w:author="胡雅璇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我</w:delText>
        </w:r>
      </w:del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更能</w:t>
      </w:r>
      <w:ins w:id="41" w:date="2018-08-23T12:16:07Z" w:author="胡雅璇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color w:val="000000"/>
            <w:kern w:val="0"/>
            <w:sz w:val="24"/>
            <w:szCs w:val="24"/>
            <w:u w:color="000000"/>
            <w:rtl w:val="0"/>
            <w:lang w:val="zh-CN" w:eastAsia="zh-CN"/>
          </w:rPr>
          <w:t>让</w:t>
        </w:r>
      </w:ins>
      <w:ins w:id="42" w:date="2018-08-23T12:16:07Z" w:author="胡雅璇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CN" w:eastAsia="zh-CN"/>
          </w:rPr>
          <w:t>我</w:t>
        </w:r>
      </w:ins>
      <w:ins w:id="43" w:date="2018-08-22T21:07:00Z" w:author="Kogasen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t>认清</w:t>
        </w:r>
      </w:ins>
      <w:ins w:id="44" w:date="2018-08-23T12:16:10Z" w:author="胡雅璇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CN" w:eastAsia="zh-CN"/>
          </w:rPr>
          <w:t>自己</w:t>
        </w:r>
      </w:ins>
      <w:del w:id="45" w:date="2018-08-22T21:07:00Z" w:author="Kogasen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理解</w:delText>
        </w:r>
      </w:del>
      <w:del w:id="46" w:date="2018-08-23T12:16:09Z" w:author="胡雅璇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我</w:delText>
        </w:r>
      </w:del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的强</w:t>
      </w:r>
      <w:r>
        <w:rPr>
          <w:rFonts w:ascii="宋体" w:cs="宋体" w:hAnsi="宋体" w:eastAsia="宋体"/>
          <w:color w:val="000000"/>
          <w:kern w:val="0"/>
          <w:sz w:val="24"/>
          <w:szCs w:val="24"/>
          <w:u w:color="000000"/>
          <w:rtl w:val="0"/>
          <w:lang w:val="zh-TW" w:eastAsia="zh-TW"/>
        </w:rPr>
        <w:t>项</w:t>
      </w:r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kern w:val="0"/>
          <w:sz w:val="24"/>
          <w:szCs w:val="24"/>
          <w:u w:color="000000"/>
          <w:rtl w:val="0"/>
          <w:lang w:val="en-US"/>
        </w:rPr>
        <w:t xml:space="preserve"> </w:t>
      </w:r>
      <w:ins w:id="47" w:date="2018-08-23T12:17:36Z" w:author="胡雅璇">
        <w:r>
          <w:rPr>
            <w:rFonts w:ascii="宋体" w:cs="宋体" w:hAnsi="宋体" w:eastAsia="宋体"/>
            <w:kern w:val="0"/>
            <w:sz w:val="24"/>
            <w:szCs w:val="24"/>
            <w:rtl w:val="0"/>
            <w:lang w:val="zh-CN" w:eastAsia="zh-CN"/>
          </w:rPr>
          <w:t>我将因此</w:t>
        </w:r>
      </w:ins>
      <w:del w:id="48" w:date="2018-08-23T12:17:33Z" w:author="胡雅璇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这</w:delText>
        </w:r>
      </w:del>
      <w:del w:id="49" w:date="2018-08-22T21:07:00Z" w:author="Kogasen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种理解</w:delText>
        </w:r>
      </w:del>
      <w:del w:id="50" w:date="2018-08-23T12:17:33Z" w:author="胡雅璇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将帮助我</w:delText>
        </w:r>
      </w:del>
      <w:ins w:id="51" w:date="2018-08-22T21:07:00Z" w:author="Kogasen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t>变得更强</w:t>
        </w:r>
      </w:ins>
      <w:del w:id="52" w:date="2018-08-22T21:07:00Z" w:author="Kogasen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增强力量</w:delText>
        </w:r>
      </w:del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kern w:val="0"/>
          <w:sz w:val="24"/>
          <w:szCs w:val="24"/>
          <w:u w:color="000000"/>
          <w:rtl w:val="0"/>
          <w:lang w:val="en-US"/>
        </w:rPr>
        <w:t xml:space="preserve"> </w:t>
      </w:r>
      <w:ins w:id="53" w:date="2018-08-23T12:17:45Z" w:author="胡雅璇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CN" w:eastAsia="zh-CN"/>
          </w:rPr>
          <w:t>而</w:t>
        </w:r>
      </w:ins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我</w:t>
      </w:r>
      <w:ins w:id="54" w:date="2018-08-23T18:21:54Z" w:author="胡雅璇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CN" w:eastAsia="zh-CN"/>
          </w:rPr>
          <w:t>所</w:t>
        </w:r>
      </w:ins>
      <w:ins w:id="55" w:date="2018-08-23T18:21:54Z" w:author="胡雅璇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color w:val="000000"/>
            <w:kern w:val="0"/>
            <w:sz w:val="24"/>
            <w:szCs w:val="24"/>
            <w:u w:color="000000"/>
            <w:rtl w:val="0"/>
            <w:lang w:val="zh-CN" w:eastAsia="zh-CN"/>
          </w:rPr>
          <w:t>拥</w:t>
        </w:r>
      </w:ins>
      <w:ins w:id="56" w:date="2018-08-23T18:21:54Z" w:author="胡雅璇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CN" w:eastAsia="zh-CN"/>
          </w:rPr>
          <w:t>有</w:t>
        </w:r>
      </w:ins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的</w:t>
      </w:r>
      <w:ins w:id="57" w:date="2018-08-22T21:10:00Z" w:author="Kogasen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t>能力</w:t>
        </w:r>
      </w:ins>
      <w:del w:id="58" w:date="2018-08-22T21:10:00Z" w:author="Kogasen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力量</w:delText>
        </w:r>
      </w:del>
      <w:ins w:id="59" w:date="2018-08-22T21:10:00Z" w:author="Kogasen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t>便是我能</w:t>
        </w:r>
      </w:ins>
      <w:del w:id="60" w:date="2018-08-22T21:10:00Z" w:author="Kogasen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与</w:delText>
        </w:r>
      </w:del>
      <w:r>
        <w:rPr>
          <w:rFonts w:ascii="宋体" w:cs="宋体" w:hAnsi="宋体" w:eastAsia="宋体"/>
          <w:color w:val="000000"/>
          <w:kern w:val="0"/>
          <w:sz w:val="24"/>
          <w:szCs w:val="24"/>
          <w:u w:color="000000"/>
          <w:rtl w:val="0"/>
          <w:lang w:val="zh-TW" w:eastAsia="zh-TW"/>
        </w:rPr>
        <w:t>为</w:t>
      </w:r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社会做</w:t>
      </w:r>
      <w:r>
        <w:rPr>
          <w:rFonts w:ascii="宋体" w:cs="宋体" w:hAnsi="宋体" w:eastAsia="宋体"/>
          <w:color w:val="000000"/>
          <w:kern w:val="0"/>
          <w:sz w:val="24"/>
          <w:szCs w:val="24"/>
          <w:u w:color="000000"/>
          <w:rtl w:val="0"/>
          <w:lang w:val="zh-TW" w:eastAsia="zh-TW"/>
        </w:rPr>
        <w:t>贡</w:t>
      </w:r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献的能力</w:t>
      </w:r>
      <w:del w:id="61" w:date="2018-08-22T21:10:00Z" w:author="Kogasen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是一</w:delText>
        </w:r>
      </w:del>
      <w:del w:id="62" w:date="2018-08-22T21:10:00Z" w:author="Kogasen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样</w:delText>
        </w:r>
      </w:del>
      <w:del w:id="63" w:date="2018-08-22T21:10:00Z" w:author="Kogasen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的</w:delText>
        </w:r>
      </w:del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。 因此，</w:t>
      </w:r>
      <w:ins w:id="64" w:date="2018-08-22T21:08:00Z" w:author="Kogasen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t>良好的</w:t>
        </w:r>
      </w:ins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学</w:t>
      </w:r>
      <w:r>
        <w:rPr>
          <w:rFonts w:ascii="宋体" w:cs="宋体" w:hAnsi="宋体" w:eastAsia="宋体"/>
          <w:color w:val="000000"/>
          <w:kern w:val="0"/>
          <w:sz w:val="24"/>
          <w:szCs w:val="24"/>
          <w:u w:color="000000"/>
          <w:rtl w:val="0"/>
          <w:lang w:val="zh-TW" w:eastAsia="zh-TW"/>
        </w:rPr>
        <w:t>习</w:t>
      </w:r>
      <w:ins w:id="65" w:date="2018-08-22T21:08:00Z" w:author="Kogasen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t>习惯</w:t>
        </w:r>
      </w:ins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是</w:t>
      </w:r>
      <w:r>
        <w:rPr>
          <w:rFonts w:ascii="宋体" w:cs="宋体" w:hAnsi="宋体" w:eastAsia="宋体"/>
          <w:color w:val="000000"/>
          <w:kern w:val="0"/>
          <w:sz w:val="24"/>
          <w:szCs w:val="24"/>
          <w:u w:color="000000"/>
          <w:rtl w:val="0"/>
          <w:lang w:val="zh-TW" w:eastAsia="zh-TW"/>
        </w:rPr>
        <w:t>为</w:t>
      </w:r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社会做出</w:t>
      </w:r>
      <w:r>
        <w:rPr>
          <w:rFonts w:ascii="宋体" w:cs="宋体" w:hAnsi="宋体" w:eastAsia="宋体"/>
          <w:color w:val="000000"/>
          <w:kern w:val="0"/>
          <w:sz w:val="24"/>
          <w:szCs w:val="24"/>
          <w:u w:color="000000"/>
          <w:rtl w:val="0"/>
          <w:lang w:val="zh-TW" w:eastAsia="zh-TW"/>
        </w:rPr>
        <w:t>贡</w:t>
      </w:r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献的必</w:t>
      </w:r>
      <w:ins w:id="66" w:date="2018-08-22T21:09:00Z" w:author="Kogasen">
        <w:r>
          <w:rPr>
            <w:rFonts w:ascii="微软雅黑" w:cs="微软雅黑" w:hAnsi="微软雅黑" w:eastAsia="微软雅黑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t>备条件</w:t>
        </w:r>
      </w:ins>
      <w:del w:id="67" w:date="2018-08-22T21:09:00Z" w:author="Kogasen">
        <w:r>
          <w:rPr>
            <w:rFonts w:eastAsia="Arial Unicode MS" w:hint="eastAsia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要</w:delText>
        </w:r>
      </w:del>
      <w:del w:id="68" w:date="2018-08-22T21:09:00Z" w:author="Kogasen">
        <w:r>
          <w:rPr>
            <w:rFonts w:ascii="宋体" w:cs="宋体" w:hAnsi="宋体" w:eastAsia="宋体"/>
            <w:color w:val="000000"/>
            <w:kern w:val="0"/>
            <w:sz w:val="24"/>
            <w:szCs w:val="24"/>
            <w:u w:color="000000"/>
            <w:rtl w:val="0"/>
            <w:lang w:val="zh-TW" w:eastAsia="zh-TW"/>
          </w:rPr>
          <w:delText>习惯</w:delText>
        </w:r>
      </w:del>
      <w:r>
        <w:rPr>
          <w:rFonts w:eastAsia="Arial Unicode MS" w:hint="eastAsia"/>
          <w:color w:val="000000"/>
          <w:kern w:val="0"/>
          <w:sz w:val="24"/>
          <w:szCs w:val="24"/>
          <w:u w:color="000000"/>
          <w:rtl w:val="0"/>
          <w:lang w:val="zh-TW" w:eastAsia="zh-TW"/>
        </w:rPr>
        <w:t>。</w:t>
      </w:r>
    </w:p>
    <w:p>
      <w:pPr>
        <w:pStyle w:val="Normal.0"/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lang w:val="ja-JP" w:eastAsia="ja-JP"/>
        </w:rPr>
      </w:pP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僕が長い間大切にしてきた習慣は、より多くを経験して学び、失敗から学び、そして先人から学問を通じて学ぶことです。謙遜な学びは自分の見識を広げて深めることに非常に役立ちます。学問を学べば学ぶほど分からないことは増えていきます。さらに、挑戦すれば、失敗します。しかし学ぶ姿勢は決して無益ではありません。例えば学習すると、思考を深めて整理することができます。また自分の意見をはっきりと持てるようになります。さらに自分の強みをよりよく理解できます。この理解は自分の持てる力を強くするために役立ちます。自分の強みは、社会に貢献できる力と同じことを意味します。したがって学ぶことは社会に貢献するために、必要な習慣です。</w:t>
      </w: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我的专业是物理学。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我</w:t>
      </w:r>
      <w:del w:id="69" w:date="2018-08-22T21:1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从</w:delText>
        </w:r>
      </w:del>
      <w:ins w:id="70" w:date="2018-08-22T21:1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通过研究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物理学</w:t>
      </w:r>
      <w:del w:id="71" w:date="2018-08-22T21:1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研究</w:delText>
        </w:r>
      </w:del>
      <w:del w:id="72" w:date="2018-08-23T12:18:22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中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学到了很多东西。 在物理学</w:t>
      </w:r>
      <w:ins w:id="73" w:date="2018-08-22T21:1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的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研究中，我获得了各种经验。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例如，</w:t>
      </w:r>
      <w:ins w:id="74" w:date="2018-08-22T21:2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我曾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在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实验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中重复失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败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ins w:id="75" w:date="2018-08-23T12:18:50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虽然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失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败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是痛苦的，但它</w:t>
      </w:r>
      <w:ins w:id="76" w:date="2018-08-23T18:23:20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所</w:t>
        </w:r>
      </w:ins>
      <w:ins w:id="77" w:date="2018-08-23T18:23:20Z" w:author="胡雅璇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zh-CN" w:eastAsia="zh-CN"/>
          </w:rPr>
          <w:t>带</w:t>
        </w:r>
      </w:ins>
      <w:ins w:id="78" w:date="2018-08-23T18:23:20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来</w:t>
        </w:r>
      </w:ins>
      <w:del w:id="79" w:date="2018-08-22T21:40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是非常富有成效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的</w:t>
      </w:r>
      <w:ins w:id="80" w:date="2018-08-22T21:4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成果是丰硕的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sz w:val="24"/>
          <w:szCs w:val="24"/>
          <w:u w:color="000000"/>
          <w:rtl w:val="0"/>
          <w:lang w:val="en-US"/>
        </w:rPr>
        <w:t xml:space="preserve"> </w:t>
      </w:r>
      <w:ins w:id="81" w:date="2018-08-22T21:1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因为经历过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失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败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后，</w:t>
      </w:r>
      <w:ins w:id="82" w:date="2018-08-22T21:1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才</w:t>
        </w:r>
      </w:ins>
      <w:del w:id="83" w:date="2018-08-22T21:13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就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会有成功。</w:t>
      </w:r>
    </w:p>
    <w:p>
      <w:pPr>
        <w:pStyle w:val="Normal.0"/>
        <w:rPr>
          <w:rFonts w:ascii="游ゴシック Light" w:cs="游ゴシック Light" w:hAnsi="游ゴシック Light" w:eastAsia="游ゴシック Light"/>
          <w:color w:val="000000"/>
          <w:sz w:val="24"/>
          <w:szCs w:val="24"/>
          <w:u w:color="000000"/>
          <w:lang w:val="ja-JP" w:eastAsia="ja-JP"/>
        </w:rPr>
      </w:pP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僕の専攻は物理学です。僕は</w:t>
      </w:r>
      <w:r>
        <w:rPr>
          <w:rFonts w:ascii="游ゴシック Light" w:cs="游ゴシック Light" w:hAnsi="游ゴシック Light" w:eastAsia="游ゴシック Light"/>
          <w:color w:val="000000"/>
          <w:sz w:val="24"/>
          <w:szCs w:val="24"/>
          <w:u w:color="000000"/>
          <w:rtl w:val="0"/>
          <w:lang w:val="ja-JP" w:eastAsia="ja-JP"/>
        </w:rPr>
        <w:t>物理学の研究から多くを学びました。物理学の研究では、僕は様々な経験を得ました。例えば研究の失敗を繰り返しました。失敗は苦しいですが、とても実り多いです。失敗の先に成功があります。</w:t>
      </w: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物理学</w:t>
      </w:r>
      <w:ins w:id="84" w:date="2018-08-23T12:19:43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是一门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建立在</w:t>
      </w:r>
      <w:ins w:id="85" w:date="2018-08-23T12:20:03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不断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积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累之上</w:t>
      </w:r>
      <w:ins w:id="86" w:date="2018-08-23T12:20:07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的学科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所以有必要向前人学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del w:id="87" w:date="2018-08-22T21:40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然后，我自然而然地</w:delText>
        </w:r>
      </w:del>
      <w:del w:id="88" w:date="2018-08-22T21:4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获</w:delText>
        </w:r>
      </w:del>
      <w:del w:id="89" w:date="2018-08-22T21:40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得了</w:delText>
        </w:r>
      </w:del>
      <w:del w:id="90" w:date="2018-08-22T21:4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谦</w:delText>
        </w:r>
      </w:del>
      <w:del w:id="91" w:date="2018-08-22T21:40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卑</w:delText>
        </w:r>
      </w:del>
      <w:ins w:id="92" w:date="2018-08-22T21:40:00Z" w:author="Kogasen">
        <w:del w:id="93" w:date="2018-08-23T12:20:43Z" w:author="胡雅璇">
          <w:r>
            <w:rPr>
              <w:rFonts w:ascii="宋体" w:cs="宋体" w:hAnsi="宋体" w:eastAsia="宋体"/>
              <w:color w:val="000000"/>
              <w:sz w:val="24"/>
              <w:szCs w:val="24"/>
              <w:u w:color="000000"/>
              <w:rtl w:val="0"/>
              <w:lang w:val="zh-TW" w:eastAsia="zh-TW"/>
            </w:rPr>
            <w:delText>也</w:delText>
          </w:r>
        </w:del>
      </w:ins>
      <w:ins w:id="94" w:date="2018-08-22T21:4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因此造就了我谦虚的性格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。在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实验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物理学中，我</w:t>
      </w:r>
      <w:del w:id="95" w:date="2018-08-22T21:41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也</w:delText>
        </w:r>
      </w:del>
      <w:ins w:id="96" w:date="2018-08-22T21:4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需要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直接向大自然学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 我会</w:t>
      </w:r>
      <w:ins w:id="97" w:date="2018-08-22T21:4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向大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自然</w:t>
      </w:r>
      <w:ins w:id="98" w:date="2018-08-22T21:42:00Z" w:author="Kogasen">
        <w:r>
          <w:rPr>
            <w:rFonts w:ascii="微软雅黑" w:cs="微软雅黑" w:hAnsi="微软雅黑" w:eastAsia="微软雅黑"/>
            <w:color w:val="000000"/>
            <w:sz w:val="24"/>
            <w:szCs w:val="24"/>
            <w:u w:color="000000"/>
            <w:rtl w:val="0"/>
            <w:lang w:val="zh-TW" w:eastAsia="zh-TW"/>
          </w:rPr>
          <w:t>发问，</w:t>
        </w:r>
      </w:ins>
      <w:del w:id="99" w:date="2018-08-22T21:42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地要求并</w:delText>
        </w:r>
      </w:del>
      <w:ins w:id="100" w:date="2018-08-22T21:4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然后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仔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细</w:t>
      </w:r>
      <w:del w:id="101" w:date="2018-08-22T21:42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聆听</w:delText>
        </w:r>
      </w:del>
      <w:ins w:id="102" w:date="2018-08-22T21:42:00Z" w:author="Kogasen">
        <w:r>
          <w:rPr>
            <w:rFonts w:ascii="微软雅黑" w:cs="微软雅黑" w:hAnsi="微软雅黑" w:eastAsia="微软雅黑"/>
            <w:color w:val="000000"/>
            <w:sz w:val="24"/>
            <w:szCs w:val="24"/>
            <w:u w:color="000000"/>
            <w:rtl w:val="0"/>
            <w:lang w:val="zh-TW" w:eastAsia="zh-TW"/>
          </w:rPr>
          <w:t>观察它的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反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应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这</w:t>
      </w:r>
      <w:ins w:id="103" w:date="2018-08-22T21:4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就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是</w:t>
      </w:r>
      <w:del w:id="104" w:date="2018-08-22T21:43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一个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物理</w:t>
      </w:r>
      <w:ins w:id="105" w:date="2018-08-22T21:4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学的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实验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sz w:val="24"/>
          <w:szCs w:val="24"/>
          <w:u w:color="000000"/>
          <w:rtl w:val="0"/>
          <w:lang w:val="en-US"/>
        </w:rPr>
        <w:t xml:space="preserve"> </w:t>
      </w:r>
      <w:del w:id="106" w:date="2018-08-22T21:46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然后，有一个很大的学</w:delText>
        </w:r>
      </w:del>
      <w:del w:id="107" w:date="2018-08-22T21:46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习</w:delText>
        </w:r>
      </w:del>
      <w:del w:id="108" w:date="2018-08-22T21:46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印象深刻</w:delText>
        </w:r>
      </w:del>
      <w:ins w:id="109" w:date="2018-08-22T22:17:00Z" w:author="Kogasen">
        <w:r>
          <w:rPr>
            <w:rFonts w:ascii="微软雅黑" w:cs="微软雅黑" w:hAnsi="微软雅黑" w:eastAsia="微软雅黑"/>
            <w:color w:val="000000"/>
            <w:sz w:val="24"/>
            <w:szCs w:val="24"/>
            <w:u w:color="000000"/>
            <w:rtl w:val="0"/>
            <w:lang w:val="zh-TW" w:eastAsia="zh-TW"/>
          </w:rPr>
          <w:t>而后，我会收获到令人感动的累累硕果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</w:p>
    <w:p>
      <w:pPr>
        <w:pStyle w:val="Normal.0"/>
        <w:rPr>
          <w:rFonts w:ascii="游ゴシック Light" w:cs="游ゴシック Light" w:hAnsi="游ゴシック Light" w:eastAsia="游ゴシック Light"/>
          <w:color w:val="000000"/>
          <w:sz w:val="24"/>
          <w:szCs w:val="24"/>
          <w:u w:color="000000"/>
          <w:lang w:val="ja-JP" w:eastAsia="ja-JP"/>
        </w:rPr>
      </w:pPr>
      <w:r>
        <w:rPr>
          <w:rFonts w:ascii="游ゴシック Light" w:cs="游ゴシック Light" w:hAnsi="游ゴシック Light" w:eastAsia="游ゴシック Light"/>
          <w:color w:val="000000"/>
          <w:sz w:val="24"/>
          <w:szCs w:val="24"/>
          <w:u w:color="000000"/>
          <w:rtl w:val="0"/>
          <w:lang w:val="ja-JP" w:eastAsia="ja-JP"/>
        </w:rPr>
        <w:t>物理学は積み重ねの上に成り立ちます。ですから先人から学ぶことが必要です。すると謙虚さが自然と身につきます。実験物理学では、さらに、自然から直接学びます。私が自然に問いかけて、その反応に対して注意深く耳を傾けます。これが物理学の実験です。すると、感動するほどの大きな学びがあります。</w:t>
      </w: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  <w:lang w:val="zh-TW" w:eastAsia="zh-TW"/>
        </w:rPr>
      </w:pP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此外，</w:t>
      </w:r>
      <w:del w:id="110" w:date="2018-08-22T22:2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还</w:delText>
        </w:r>
      </w:del>
      <w:del w:id="111" w:date="2018-08-22T22:21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有副</w:delText>
        </w:r>
      </w:del>
      <w:del w:id="112" w:date="2018-08-22T22:2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产</w:delText>
        </w:r>
      </w:del>
      <w:del w:id="113" w:date="2018-08-22T22:21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品在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ins w:id="114" w:date="2018-08-22T22:2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还会带来附加品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 我能很好地理解我和其他人之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间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的关系。 具体而言，通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过</w:t>
      </w:r>
      <w:del w:id="115" w:date="2018-08-22T22:2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继续</w:delText>
        </w:r>
      </w:del>
      <w:ins w:id="116" w:date="2018-08-22T22:2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不断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，我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们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将能够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对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其他人更加友好。 我的理</w:t>
      </w:r>
      <w:ins w:id="117" w:date="2018-08-22T22:2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性</w:t>
        </w:r>
      </w:ins>
      <w:del w:id="118" w:date="2018-08-22T22:22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由</w:delText>
        </w:r>
      </w:del>
      <w:ins w:id="119" w:date="2018-08-22T22:2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是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有限</w:t>
      </w:r>
      <w:ins w:id="120" w:date="2018-08-22T22:2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的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 我</w:t>
      </w:r>
      <w:ins w:id="121" w:date="2018-08-23T12:21:31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也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有关于如何</w:t>
      </w:r>
      <w:ins w:id="122" w:date="2018-08-22T22:2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待人接物的的烦恼</w:t>
        </w:r>
      </w:ins>
      <w:del w:id="123" w:date="2018-08-22T22:2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联</w:delText>
        </w:r>
      </w:del>
      <w:del w:id="124" w:date="2018-08-22T22:23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系人的麻</w:delText>
        </w:r>
      </w:del>
      <w:del w:id="125" w:date="2018-08-22T22:2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烦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 但通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过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</w:t>
      </w:r>
      <w:ins w:id="126" w:date="2018-08-23T18:24:40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我</w:t>
        </w:r>
      </w:ins>
      <w:del w:id="127" w:date="2018-08-23T18:24:37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你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可以建立自己的</w:t>
      </w:r>
      <w:ins w:id="128" w:date="2018-08-22T22:2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行为准则</w:t>
        </w:r>
      </w:ins>
      <w:del w:id="129" w:date="2018-08-22T22:23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行</w:delText>
        </w:r>
      </w:del>
      <w:del w:id="130" w:date="2018-08-22T22:2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动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 正如孔子所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说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</w:t>
      </w:r>
      <w:del w:id="131" w:date="2018-08-22T22:3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学者</w:delText>
        </w:r>
      </w:del>
      <w:ins w:id="132" w:date="2018-08-22T22:3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知识可以</w:t>
        </w:r>
      </w:ins>
      <w:del w:id="133" w:date="2018-08-22T22:3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教</w:delText>
        </w:r>
      </w:del>
      <w:del w:id="134" w:date="2018-08-22T22:3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导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正确</w:t>
      </w:r>
      <w:del w:id="135" w:date="2018-08-22T22:3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的</w:delText>
        </w:r>
      </w:del>
      <w:ins w:id="136" w:date="2018-08-22T22:3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引导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行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为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。（好仁不好</w:t>
      </w:r>
      <w:ins w:id="137" w:date="2018-08-22T22:2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学</w:t>
        </w:r>
      </w:ins>
      <w:del w:id="138" w:date="2018-08-22T22:2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學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、其蔽也愚、好知不好</w:t>
      </w:r>
      <w:ins w:id="139" w:date="2018-08-22T22:2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学</w:t>
        </w:r>
      </w:ins>
      <w:del w:id="140" w:date="2018-08-22T22:2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學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、其蔽也</w:t>
      </w:r>
      <w:ins w:id="141" w:date="2018-08-22T22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荡</w:t>
        </w:r>
      </w:ins>
      <w:del w:id="142" w:date="2018-08-22T22:2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蕩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、好信不好</w:t>
      </w:r>
      <w:ins w:id="143" w:date="2018-08-22T22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学</w:t>
        </w:r>
      </w:ins>
      <w:del w:id="144" w:date="2018-08-22T22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學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、其蔽也</w:t>
      </w:r>
      <w:ins w:id="145" w:date="2018-08-22T22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贼</w:t>
        </w:r>
      </w:ins>
      <w:del w:id="146" w:date="2018-08-22T22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賊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、好直不好</w:t>
      </w:r>
      <w:ins w:id="147" w:date="2018-08-22T22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学</w:t>
        </w:r>
      </w:ins>
      <w:del w:id="148" w:date="2018-08-22T22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學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、其蔽也</w:t>
      </w:r>
      <w:ins w:id="149" w:date="2018-08-22T22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绞</w:t>
        </w:r>
      </w:ins>
      <w:del w:id="150" w:date="2018-08-22T22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絞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、好勇不好</w:t>
      </w:r>
      <w:ins w:id="151" w:date="2018-08-22T22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学</w:t>
        </w:r>
      </w:ins>
      <w:del w:id="152" w:date="2018-08-22T22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學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、其蔽也</w:t>
      </w:r>
      <w:ins w:id="153" w:date="2018-08-22T22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乱</w:t>
        </w:r>
      </w:ins>
      <w:del w:id="154" w:date="2018-08-22T22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亂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、好</w:t>
      </w:r>
      <w:ins w:id="155" w:date="2018-08-22T22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刚</w:t>
        </w:r>
      </w:ins>
      <w:del w:id="156" w:date="2018-08-22T22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剛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不好</w:t>
      </w:r>
      <w:ins w:id="157" w:date="2018-08-22T22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学</w:t>
        </w:r>
      </w:ins>
      <w:del w:id="158" w:date="2018-08-22T22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學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、其蔽也狂。）</w:t>
      </w:r>
      <w:ins w:id="159" w:date="2018-08-23T12:23:14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通</w:t>
        </w:r>
      </w:ins>
      <w:ins w:id="160" w:date="2018-08-23T12:23:14Z" w:author="胡雅璇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zh-CN" w:eastAsia="zh-CN"/>
          </w:rPr>
          <w:t>过</w:t>
        </w:r>
      </w:ins>
      <w:ins w:id="161" w:date="2018-08-23T12:23:14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学</w:t>
        </w:r>
      </w:ins>
      <w:ins w:id="162" w:date="2018-08-23T12:23:14Z" w:author="胡雅璇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color w:val="000000"/>
            <w:sz w:val="24"/>
            <w:szCs w:val="24"/>
            <w:u w:color="000000"/>
            <w:rtl w:val="0"/>
            <w:lang w:val="zh-CN" w:eastAsia="zh-CN"/>
          </w:rPr>
          <w:t>习</w:t>
        </w:r>
      </w:ins>
      <w:ins w:id="163" w:date="2018-08-23T12:23:14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CN" w:eastAsia="zh-CN"/>
          </w:rPr>
          <w:t>，我</w:t>
        </w:r>
      </w:ins>
      <w:ins w:id="164" w:date="2018-08-22T22:36:00Z" w:author="Kogasen">
        <w:del w:id="165" w:date="2018-08-23T12:23:05Z" w:author="胡雅璇">
          <w:r>
            <w:rPr>
              <w:rFonts w:ascii="宋体" w:cs="宋体" w:hAnsi="宋体" w:eastAsia="宋体"/>
              <w:color w:val="000000"/>
              <w:sz w:val="24"/>
              <w:szCs w:val="24"/>
              <w:u w:color="000000"/>
              <w:rtl w:val="0"/>
              <w:lang w:val="zh-TW" w:eastAsia="zh-TW"/>
            </w:rPr>
            <w:delText>由此，</w:delText>
          </w:r>
        </w:del>
      </w:ins>
      <w:ins w:id="166" w:date="2018-08-22T22:36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在与人交往中</w:t>
        </w:r>
      </w:ins>
      <w:del w:id="167" w:date="2018-08-22T22:36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然后</w:delText>
        </w:r>
      </w:del>
      <w:del w:id="168" w:date="2018-08-23T12:23:16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我</w:delText>
        </w:r>
      </w:del>
      <w:ins w:id="169" w:date="2018-08-22T22:37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不再</w:t>
        </w:r>
      </w:ins>
      <w:ins w:id="170" w:date="2018-08-23T13:33:17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CN" w:eastAsia="zh-CN"/>
          </w:rPr>
          <w:t>迷茫</w:t>
        </w:r>
      </w:ins>
      <w:ins w:id="171" w:date="2018-08-22T22:37:00Z" w:author="Kogasen">
        <w:del w:id="172" w:date="2018-08-23T12:24:41Z" w:author="胡雅璇">
          <w:r>
            <w:rPr>
              <w:rFonts w:ascii="宋体" w:cs="宋体" w:hAnsi="宋体" w:eastAsia="宋体"/>
              <w:color w:val="000000"/>
              <w:sz w:val="24"/>
              <w:szCs w:val="24"/>
              <w:u w:color="000000"/>
              <w:rtl w:val="0"/>
              <w:lang w:val="zh-TW" w:eastAsia="zh-TW"/>
            </w:rPr>
            <w:delText>留</w:delText>
          </w:r>
        </w:del>
      </w:ins>
      <w:ins w:id="173" w:date="2018-08-22T22:37:00Z" w:author="Kogasen">
        <w:del w:id="174" w:date="2018-08-23T12:24:41Z" w:author="胡雅璇">
          <w:r>
            <w:rPr>
              <w:rFonts w:ascii="宋体" w:cs="宋体" w:hAnsi="宋体" w:eastAsia="宋体"/>
              <w:color w:val="000000"/>
              <w:sz w:val="24"/>
              <w:szCs w:val="24"/>
              <w:u w:color="000000"/>
              <w:rtl w:val="0"/>
              <w:lang w:val="zh-TW" w:eastAsia="zh-TW"/>
            </w:rPr>
            <w:delText>遗憾</w:delText>
          </w:r>
        </w:del>
      </w:ins>
      <w:del w:id="175" w:date="2018-08-22T22:37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不后悔与人的关系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</w:p>
    <w:p>
      <w:pPr>
        <w:pStyle w:val="Normal.0"/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</w:rPr>
      </w:pP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 xml:space="preserve">さらに学問には、副産物もあります。自分と他人との関わりがよく理解できます。具体的には、学び続けることで、他人へより優しくできるようになります。僕の理性には限界があります。僕は人との接し方に関して悩みを持ちます。しかし学ぶことで行動に基準ができます。孔子が言ったように、学問は正しいあり方を教えてくれます。 </w:t>
      </w: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en-US"/>
        </w:rPr>
        <w:t>(</w:t>
      </w: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「仁を好んでも学問を好まないと、愚か者になる。知を好んでも学問を好まないと、どうしたら良いか解らなくなる。信頼を好んでも学問を好まないと、盲信してしまう事になる。正直さを好んでも学問を好まないと、窮屈になる。勇気を好んでも学問を好まないと、乱暴者になる。強さを好んでも学問を好まないと、狂乱に陥ってしまう。</w:t>
      </w: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en-US"/>
        </w:rPr>
        <w:t>(</w:t>
      </w: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論語</w:t>
      </w: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en-US"/>
        </w:rPr>
        <w:t>)</w:t>
      </w: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」</w:t>
      </w: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en-US"/>
        </w:rPr>
        <w:t xml:space="preserve">) </w:t>
      </w: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すると、人との関係で私が後悔しなくなります。</w:t>
      </w: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  <w:ins w:id="176" w:date="2018-08-22T22:37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综</w:t>
        </w:r>
      </w:ins>
      <w:del w:id="177" w:date="2018-08-22T22:37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如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上所述，学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习</w:t>
      </w:r>
      <w:ins w:id="178" w:date="2018-08-23T00:1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能带来</w:t>
        </w:r>
      </w:ins>
      <w:del w:id="179" w:date="2018-08-22T22:37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有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许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多成果。 但是，</w:t>
      </w:r>
      <w:del w:id="180" w:date="2018-08-23T17:12:11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我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有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时</w:t>
      </w:r>
      <w:ins w:id="181" w:date="2018-08-23T00:18:00Z" w:author="Kogasen">
        <w:del w:id="182" w:date="2018-08-23T17:12:09Z" w:author="胡雅璇">
          <w:r>
            <w:rPr>
              <w:rFonts w:ascii="宋体" w:cs="宋体" w:hAnsi="宋体" w:eastAsia="宋体"/>
              <w:color w:val="000000"/>
              <w:sz w:val="24"/>
              <w:szCs w:val="24"/>
              <w:u w:color="000000"/>
              <w:rtl w:val="0"/>
              <w:lang w:val="zh-TW" w:eastAsia="zh-TW"/>
            </w:rPr>
            <w:delText>需要</w:delText>
          </w:r>
        </w:del>
      </w:ins>
      <w:del w:id="183" w:date="2018-08-23T00:18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必</w:delText>
        </w:r>
      </w:del>
      <w:del w:id="184" w:date="2018-08-23T00:1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须</w:delText>
        </w:r>
      </w:del>
      <w:ins w:id="185" w:date="2018-08-23T00:18:00Z" w:author="Kogasen">
        <w:del w:id="186" w:date="2018-08-23T17:12:09Z" w:author="胡雅璇">
          <w:r>
            <w:rPr>
              <w:rFonts w:ascii="宋体" w:cs="宋体" w:hAnsi="宋体" w:eastAsia="宋体"/>
              <w:color w:val="000000"/>
              <w:sz w:val="24"/>
              <w:szCs w:val="24"/>
              <w:u w:color="000000"/>
              <w:rtl w:val="0"/>
              <w:lang w:val="zh-TW" w:eastAsia="zh-TW"/>
            </w:rPr>
            <w:delText>接受</w:delText>
          </w:r>
        </w:del>
      </w:ins>
      <w:del w:id="187" w:date="2018-08-23T17:12:09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挑</w:delText>
        </w:r>
      </w:del>
      <w:del w:id="188" w:date="2018-08-23T17:12:09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战</w:delText>
        </w:r>
      </w:del>
      <w:del w:id="189" w:date="2018-08-23T17:12:09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才能</w:delText>
        </w:r>
      </w:del>
      <w:ins w:id="190" w:date="2018-08-23T00:1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钻研</w:t>
        </w:r>
      </w:ins>
      <w:del w:id="191" w:date="2018-08-23T00:18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学</w:delText>
        </w:r>
      </w:del>
      <w:del w:id="192" w:date="2018-08-23T00:1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习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学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术</w:t>
      </w:r>
      <w:ins w:id="193" w:date="2018-08-23T17:12:16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CN" w:eastAsia="zh-CN"/>
          </w:rPr>
          <w:t>也是一种挑战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sz w:val="24"/>
          <w:szCs w:val="24"/>
          <w:u w:color="000000"/>
          <w:rtl w:val="0"/>
          <w:lang w:val="en-US"/>
        </w:rPr>
        <w:t xml:space="preserve"> </w:t>
      </w:r>
      <w:ins w:id="194" w:date="2018-08-23T00:1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而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挑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战</w:t>
      </w:r>
      <w:ins w:id="195" w:date="2018-08-23T00:1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能否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成功</w:t>
      </w:r>
      <w:del w:id="196" w:date="2018-08-23T00:19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或失</w:delText>
        </w:r>
      </w:del>
      <w:del w:id="197" w:date="2018-08-23T00:1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败</w:delText>
        </w:r>
      </w:del>
      <w:del w:id="198" w:date="2018-08-23T00:19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是</w:delText>
        </w:r>
      </w:del>
      <w:ins w:id="199" w:date="2018-08-23T00:1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，只能交给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命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zh-TW" w:eastAsia="zh-TW"/>
        </w:rPr>
        <w:t>运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sz w:val="24"/>
          <w:szCs w:val="24"/>
          <w:u w:color="000000"/>
          <w:rtl w:val="0"/>
          <w:lang w:val="en-US"/>
        </w:rPr>
        <w:t xml:space="preserve"> </w:t>
      </w:r>
      <w:del w:id="200" w:date="2018-08-23T00:19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它</w:delText>
        </w:r>
      </w:del>
      <w:ins w:id="201" w:date="2018-08-23T00:2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我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可能会失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败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 但如果</w:t>
      </w:r>
      <w:ins w:id="202" w:date="2018-08-23T00:2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我</w:t>
        </w:r>
      </w:ins>
      <w:del w:id="203" w:date="2018-08-23T00:2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你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不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尝试</w:t>
      </w:r>
      <w:del w:id="204" w:date="2018-08-23T00:19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它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就不会成功。</w:t>
      </w:r>
      <w:del w:id="205" w:date="2018-08-23T00:20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我尊重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基督徒新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岛乡</w:t>
      </w:r>
      <w:ins w:id="206" w:date="2018-08-23T00:2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是我尊敬的人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在他</w:t>
      </w:r>
      <w:ins w:id="207" w:date="2018-08-23T00:2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孤身前往</w:t>
        </w:r>
      </w:ins>
      <w:del w:id="208" w:date="2018-08-23T00:21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离开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美国之前，他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说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rFonts w:ascii="ヒラギノ明朝 ProN W3" w:hAnsi="ヒラギノ明朝 ProN W3" w:hint="default"/>
          <w:color w:val="000000"/>
          <w:sz w:val="24"/>
          <w:szCs w:val="24"/>
          <w:u w:color="000000"/>
          <w:rtl w:val="0"/>
          <w:lang w:val="en-US"/>
        </w:rPr>
        <w:t xml:space="preserve"> “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即使我失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败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了，</w:t>
      </w:r>
      <w:del w:id="209" w:date="2018-08-23T00:23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我也不会失去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日本</w:t>
      </w:r>
      <w:ins w:id="210" w:date="2018-08-23T00:2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也不会有损失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。但是</w:t>
      </w:r>
      <w:ins w:id="211" w:date="2018-08-23T00:2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若</w:t>
        </w:r>
      </w:ins>
      <w:del w:id="212" w:date="2018-08-23T00:22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在</w:delText>
        </w:r>
      </w:del>
      <w:del w:id="213" w:date="2018-08-23T00:2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继续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我在美国</w:t>
      </w:r>
      <w:ins w:id="214" w:date="2018-08-23T00:2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不断</w:t>
        </w:r>
      </w:ins>
      <w:del w:id="215" w:date="2018-08-23T00:22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的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挑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战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之后，</w:t>
      </w:r>
      <w:del w:id="216" w:date="2018-08-23T00:22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如果我</w:delText>
        </w:r>
      </w:del>
      <w:ins w:id="217" w:date="2018-08-23T00:22:00Z" w:author="Kogasen">
        <w:r>
          <w:rPr>
            <w:rFonts w:ascii="微软雅黑" w:cs="微软雅黑" w:hAnsi="微软雅黑" w:eastAsia="微软雅黑"/>
            <w:color w:val="000000"/>
            <w:sz w:val="24"/>
            <w:szCs w:val="24"/>
            <w:u w:color="000000"/>
            <w:rtl w:val="0"/>
            <w:lang w:val="zh-TW" w:eastAsia="zh-TW"/>
          </w:rPr>
          <w:t>还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能回家</w:t>
      </w:r>
      <w:ins w:id="218" w:date="2018-08-23T00:22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的话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，</w:t>
      </w:r>
      <w:ins w:id="219" w:date="2018-08-23T00:23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就</w:t>
        </w:r>
      </w:ins>
      <w:del w:id="220" w:date="2018-08-23T00:23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我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可以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为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日本服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务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 w:hint="default"/>
          <w:color w:val="000000"/>
          <w:sz w:val="24"/>
          <w:szCs w:val="24"/>
          <w:u w:color="000000"/>
          <w:rtl w:val="0"/>
          <w:lang w:val="en-US"/>
        </w:rPr>
        <w:t xml:space="preserve">“ 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我的梦想是像他一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样</w:t>
      </w:r>
      <w:del w:id="221" w:date="2018-08-23T00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做出</w:delText>
        </w:r>
      </w:del>
      <w:ins w:id="222" w:date="2018-08-23T00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接受</w:t>
        </w:r>
      </w:ins>
      <w:del w:id="223" w:date="2018-08-23T00:2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重</w:delText>
        </w:r>
      </w:del>
      <w:ins w:id="224" w:date="2018-08-23T00:2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巨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大挑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战</w:t>
      </w:r>
      <w:ins w:id="225" w:date="2018-08-23T18:25:23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CN" w:eastAsia="zh-CN"/>
          </w:rPr>
          <w:t>，</w:t>
        </w:r>
      </w:ins>
      <w:del w:id="226" w:date="2018-08-23T18:25:22Z" w:author="胡雅璇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 xml:space="preserve">。 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并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为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日本和世界做出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贡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献。</w:t>
      </w:r>
    </w:p>
    <w:p>
      <w:pPr>
        <w:pStyle w:val="Normal.0"/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lang w:val="ja-JP" w:eastAsia="ja-JP"/>
        </w:rPr>
      </w:pP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以上で述べたように学問には多くの実りがあります。しかし学問を修めるには、時に、挑戦する必要があります。挑戦して成功するかどうかは運命です。失敗するかもしれません。しかし挑戦しなければ成功はあり得ません。僕は新島襄というキリスト者を尊敬しています。彼はアメリカに単身で旅立つ前にこう言いました。「たとえ私が失敗しても、日本の損失にならない。しかし私がアメリカで挑戦をつづけた後、帰国できるなら、日本のために奉仕ができる。」僕の夢は、彼のように大きな挑戦をすることです。そして日本と世界に貢献することです。</w:t>
      </w: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color w:val="000000"/>
          <w:sz w:val="24"/>
          <w:szCs w:val="24"/>
          <w:u w:color="000000"/>
        </w:rPr>
      </w:pP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为了为社会做贡献，</w:t>
      </w:r>
      <w:ins w:id="227" w:date="2018-08-23T17:43:33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CN" w:eastAsia="zh-CN"/>
          </w:rPr>
          <w:t>我们有必要将</w:t>
        </w:r>
      </w:ins>
      <w:ins w:id="228" w:date="2018-08-23T00:26:00Z" w:author="Kogasen">
        <w:del w:id="229" w:date="2018-08-23T17:12:46Z" w:author="胡雅璇">
          <w:r>
            <w:rPr>
              <w:rFonts w:ascii="微软雅黑" w:cs="微软雅黑" w:hAnsi="微软雅黑" w:eastAsia="微软雅黑"/>
              <w:color w:val="000000"/>
              <w:sz w:val="24"/>
              <w:szCs w:val="24"/>
              <w:u w:color="000000"/>
              <w:rtl w:val="0"/>
              <w:lang w:val="zh-TW" w:eastAsia="zh-TW"/>
            </w:rPr>
            <w:delText>坚持</w:delText>
          </w:r>
        </w:del>
      </w:ins>
      <w:del w:id="230" w:date="2018-08-23T00:26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继续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工作</w:t>
      </w:r>
      <w:ins w:id="231" w:date="2018-08-23T17:13:05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CN" w:eastAsia="zh-CN"/>
          </w:rPr>
          <w:t>延续下去</w:t>
        </w:r>
      </w:ins>
      <w:del w:id="232" w:date="2018-08-23T18:18:55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很重要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这是因为</w:t>
      </w:r>
      <w:ins w:id="233" w:date="2018-08-23T18:20:00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CN" w:eastAsia="zh-CN"/>
          </w:rPr>
          <w:t>我们必须</w:t>
        </w:r>
      </w:ins>
      <w:del w:id="234" w:date="2018-08-23T18:19:52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有必要</w:delText>
        </w:r>
      </w:del>
      <w:del w:id="235" w:date="2018-08-23T00:27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实现</w:delText>
        </w:r>
      </w:del>
      <w:ins w:id="236" w:date="2018-08-23T00:3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把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工作</w:t>
      </w:r>
      <w:ins w:id="237" w:date="2018-08-23T00:3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做到最后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。 此外，</w:t>
      </w:r>
      <w:ins w:id="238" w:date="2018-08-23T18:25:43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CN" w:eastAsia="zh-CN"/>
          </w:rPr>
          <w:t>通过</w:t>
        </w:r>
      </w:ins>
      <w:del w:id="239" w:date="2018-08-23T18:25:41Z" w:author="胡雅璇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随着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我的</w:t>
      </w:r>
      <w:ins w:id="240" w:date="2018-08-23T00:2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坚持</w:t>
        </w:r>
      </w:ins>
      <w:del w:id="241" w:date="2018-08-23T00:2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继续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，我</w:t>
      </w:r>
      <w:ins w:id="242" w:date="2018-08-23T00:2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可以获得</w:t>
        </w:r>
      </w:ins>
      <w:del w:id="243" w:date="2018-08-23T00:2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将有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很多经验。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 xml:space="preserve"> </w:t>
      </w:r>
      <w:ins w:id="244" w:date="2018-08-23T00:2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而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为了</w:t>
      </w:r>
      <w:ins w:id="245" w:date="2018-08-23T00:2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坚持下去</w:t>
        </w:r>
      </w:ins>
      <w:del w:id="246" w:date="2018-08-23T00:28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继续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，享受工作是非常重要的。 有趣的工作相对容易继续。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 xml:space="preserve"> </w:t>
      </w:r>
      <w:ins w:id="247" w:date="2018-08-23T00:31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同时，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我</w:t>
      </w:r>
      <w:ins w:id="248" w:date="2018-08-23T00:2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所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敬佩的人</w:t>
      </w:r>
      <w:ins w:id="249" w:date="2018-08-23T00:2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们都能</w:t>
        </w:r>
      </w:ins>
      <w:del w:id="250" w:date="2018-08-23T00:2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在</w:delText>
        </w:r>
      </w:del>
      <w:ins w:id="251" w:date="2018-08-23T00:2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享受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工作</w:t>
      </w:r>
      <w:ins w:id="252" w:date="2018-08-23T00:2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的</w:t>
        </w:r>
      </w:ins>
      <w:del w:id="253" w:date="2018-08-23T00:29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中享受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乐趣。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 xml:space="preserve"> </w:t>
      </w:r>
      <w:ins w:id="254" w:date="2018-08-23T00:3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懂得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享受生活，</w:t>
      </w:r>
      <w:ins w:id="255" w:date="2018-08-23T00:3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才</w:t>
        </w:r>
      </w:ins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可以</w:t>
      </w:r>
      <w:ins w:id="256" w:date="2018-08-23T00:3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有大作为</w:t>
        </w:r>
      </w:ins>
      <w:del w:id="257" w:date="2018-08-23T00:30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做大工作</w:delText>
        </w:r>
      </w:del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。 我是这么认为的。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ja-JP" w:eastAsia="ja-JP"/>
        </w:rPr>
        <w:t>所以，找到我能享受的工作是我的目标。</w:t>
      </w:r>
    </w:p>
    <w:p>
      <w:pPr>
        <w:pStyle w:val="Normal.0"/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lang w:val="ja-JP" w:eastAsia="ja-JP"/>
        </w:rPr>
      </w:pP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社会に貢献するために、仕事の継続が大切です。仕事をやり遂げることが必要だからです。また継続すると、多くの経験を積めます。継続のためには、仕事を楽しむことがとても大切です。楽しい仕事は比較的に継続しやすいです。僕が尊敬している方々は、仕事を楽しんでいます。人生を楽しむと、大きな仕事をすることができます。僕はそう考えます。ですから、楽しめる仕事を探すことは僕の目標です。</w:t>
      </w:r>
    </w:p>
    <w:p>
      <w:pPr>
        <w:pStyle w:val="Normal.0"/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ヒラギノ明朝 ProN W3" w:cs="ヒラギノ明朝 ProN W3" w:hAnsi="ヒラギノ明朝 ProN W3" w:eastAsia="ヒラギノ明朝 ProN W3"/>
          <w:color w:val="000000"/>
          <w:sz w:val="24"/>
          <w:szCs w:val="24"/>
          <w:u w:color="000000"/>
        </w:rPr>
      </w:pPr>
      <w:del w:id="258" w:date="2018-08-23T00:32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如</w:delText>
        </w:r>
      </w:del>
      <w:ins w:id="259" w:date="2018-08-23T00:32:00Z" w:author="Kogasen">
        <w:r>
          <w:rPr>
            <w:rFonts w:ascii="微软雅黑" w:cs="微软雅黑" w:hAnsi="微软雅黑" w:eastAsia="微软雅黑"/>
            <w:color w:val="000000"/>
            <w:sz w:val="24"/>
            <w:szCs w:val="24"/>
            <w:u w:color="000000"/>
            <w:rtl w:val="0"/>
            <w:lang w:val="zh-TW" w:eastAsia="zh-TW"/>
          </w:rPr>
          <w:t>综</w:t>
        </w:r>
      </w:ins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上所述，我的梦想是</w:t>
      </w:r>
      <w:ins w:id="260" w:date="2018-08-23T00:34:00Z" w:author="Kogasen">
        <w:r>
          <w:rPr>
            <w:rFonts w:ascii="微软雅黑" w:cs="微软雅黑" w:hAnsi="微软雅黑" w:eastAsia="微软雅黑"/>
            <w:color w:val="000000"/>
            <w:sz w:val="24"/>
            <w:szCs w:val="24"/>
            <w:u w:color="000000"/>
            <w:rtl w:val="0"/>
            <w:lang w:val="zh-TW" w:eastAsia="zh-TW"/>
          </w:rPr>
          <w:t>终身学习</w:t>
        </w:r>
      </w:ins>
      <w:del w:id="261" w:date="2018-08-23T00:3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继续</w:delText>
        </w:r>
      </w:del>
      <w:del w:id="262" w:date="2018-08-23T00:3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学</w:delText>
        </w:r>
      </w:del>
      <w:del w:id="263" w:date="2018-08-23T00:3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习</w:delText>
        </w:r>
      </w:del>
      <w:del w:id="264" w:date="2018-08-23T00:3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>我的余生。</w:delText>
        </w:r>
      </w:del>
      <w:ins w:id="265" w:date="2018-08-23T00:3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t>，还有不断挑战自我</w:t>
        </w:r>
      </w:ins>
      <w:del w:id="266" w:date="2018-08-23T00:34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zh-TW" w:eastAsia="zh-TW"/>
          </w:rPr>
          <w:delText xml:space="preserve"> 它将</w:delText>
        </w:r>
      </w:del>
      <w:del w:id="267" w:date="2018-08-23T00:34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zh-TW" w:eastAsia="zh-TW"/>
          </w:rPr>
          <w:delText>继续尝试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rFonts w:ascii="ヒラギノ明朝 ProN W3" w:hAnsi="ヒラギノ明朝 ProN W3"/>
          <w:color w:val="000000"/>
          <w:sz w:val="24"/>
          <w:szCs w:val="24"/>
          <w:u w:color="000000"/>
          <w:rtl w:val="0"/>
          <w:lang w:val="en-US"/>
        </w:rPr>
        <w:t xml:space="preserve"> </w:t>
      </w:r>
      <w:ins w:id="268" w:date="2018-08-23T00:3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ja-JP" w:eastAsia="ja-JP"/>
          </w:rPr>
          <w:t>与此同时，我要享受这挑战，并将它坚持下去。</w:t>
        </w:r>
      </w:ins>
      <w:del w:id="269" w:date="2018-08-23T00:3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ja-JP" w:eastAsia="ja-JP"/>
          </w:rPr>
          <w:delText>它将</w:delText>
        </w:r>
      </w:del>
      <w:del w:id="270" w:date="2018-08-23T00:3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ja-JP" w:eastAsia="ja-JP"/>
          </w:rPr>
          <w:delText>继续</w:delText>
        </w:r>
      </w:del>
      <w:del w:id="271" w:date="2018-08-23T00:3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ja-JP" w:eastAsia="ja-JP"/>
          </w:rPr>
          <w:delText>享受</w:delText>
        </w:r>
      </w:del>
      <w:del w:id="272" w:date="2018-08-23T00:3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ja-JP" w:eastAsia="ja-JP"/>
          </w:rPr>
          <w:delText>这</w:delText>
        </w:r>
      </w:del>
      <w:del w:id="273" w:date="2018-08-23T00:35:00Z" w:author="Kogasen">
        <w:r>
          <w:rPr>
            <w:rFonts w:eastAsia="Arial Unicode MS" w:hint="eastAsia"/>
            <w:color w:val="000000"/>
            <w:sz w:val="24"/>
            <w:szCs w:val="24"/>
            <w:u w:color="000000"/>
            <w:rtl w:val="0"/>
            <w:lang w:val="ja-JP" w:eastAsia="ja-JP"/>
          </w:rPr>
          <w:delText>一挑</w:delText>
        </w:r>
      </w:del>
      <w:del w:id="274" w:date="2018-08-23T00:35:00Z" w:author="Kogasen">
        <w:r>
          <w:rPr>
            <w:rFonts w:ascii="宋体" w:cs="宋体" w:hAnsi="宋体" w:eastAsia="宋体"/>
            <w:color w:val="000000"/>
            <w:sz w:val="24"/>
            <w:szCs w:val="24"/>
            <w:u w:color="000000"/>
            <w:rtl w:val="0"/>
            <w:lang w:val="ja-JP" w:eastAsia="ja-JP"/>
          </w:rPr>
          <w:delText>战</w:delText>
        </w:r>
      </w:del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ja-JP" w:eastAsia="ja-JP"/>
        </w:rPr>
        <w:t>。</w:t>
      </w:r>
    </w:p>
    <w:p>
      <w:pPr>
        <w:pStyle w:val="Normal.0"/>
      </w:pP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rtl w:val="0"/>
          <w:lang w:val="ja-JP" w:eastAsia="ja-JP"/>
        </w:rPr>
        <w:t>以上で説明したように、私の夢は一生継続して学ぶことです。また挑戦し続けることです。さらにその挑戦を楽しんで継続することです。</w:t>
      </w:r>
      <w:r>
        <w:rPr>
          <w:rFonts w:ascii="游ゴシック Light" w:cs="游ゴシック Light" w:hAnsi="游ゴシック Light" w:eastAsia="游ゴシック Light"/>
          <w:color w:val="000000"/>
          <w:kern w:val="0"/>
          <w:sz w:val="24"/>
          <w:szCs w:val="24"/>
          <w:u w:color="000000"/>
          <w:lang w:val="ja-JP" w:eastAsia="ja-JP"/>
        </w:rPr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游明朝">
    <w:charset w:val="00"/>
    <w:family w:val="roman"/>
    <w:pitch w:val="default"/>
  </w:font>
  <w:font w:name="ヒラギノ明朝 ProN W3">
    <w:charset w:val="00"/>
    <w:family w:val="roman"/>
    <w:pitch w:val="default"/>
  </w:font>
  <w:font w:name="宋体">
    <w:charset w:val="00"/>
    <w:family w:val="roman"/>
    <w:pitch w:val="default"/>
  </w:font>
  <w:font w:name="游ゴシック Light">
    <w:charset w:val="00"/>
    <w:family w:val="roman"/>
    <w:pitch w:val="default"/>
  </w:font>
  <w:font w:name="MS Mincho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trackRevisions/>
  <w:defaultTabStop w:val="84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游明朝" w:cs="游明朝" w:hAnsi="游明朝" w:eastAsia="游明朝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