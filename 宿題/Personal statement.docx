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788"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hint="eastAsia"/>
          <w:color w:val="000000"/>
          <w:kern w:val="0"/>
          <w:sz w:val="26"/>
          <w:szCs w:val="26"/>
        </w:rPr>
        <w:t>P</w:t>
      </w:r>
      <w:r>
        <w:rPr>
          <w:rFonts w:ascii="Helvetica Neue" w:hAnsi="Helvetica Neue" w:cs="Helvetica Neue"/>
          <w:color w:val="000000"/>
          <w:kern w:val="0"/>
          <w:sz w:val="26"/>
          <w:szCs w:val="26"/>
        </w:rPr>
        <w:t>ersonal statement</w:t>
      </w:r>
    </w:p>
    <w:p w:rsidR="001F2788" w:rsidRPr="001F2788"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b/>
          <w:color w:val="000000"/>
          <w:kern w:val="0"/>
          <w:sz w:val="26"/>
          <w:szCs w:val="26"/>
        </w:rPr>
      </w:pPr>
      <w:r w:rsidRPr="001F2788">
        <w:rPr>
          <w:rFonts w:ascii="Helvetica Neue" w:hAnsi="Helvetica Neue" w:cs="Helvetica Neue" w:hint="eastAsia"/>
          <w:b/>
          <w:color w:val="000000"/>
          <w:kern w:val="0"/>
          <w:sz w:val="26"/>
          <w:szCs w:val="26"/>
        </w:rPr>
        <w:t>P</w:t>
      </w:r>
      <w:r w:rsidRPr="001F2788">
        <w:rPr>
          <w:rFonts w:ascii="Helvetica Neue" w:hAnsi="Helvetica Neue" w:cs="Helvetica Neue"/>
          <w:b/>
          <w:color w:val="000000"/>
          <w:kern w:val="0"/>
          <w:sz w:val="26"/>
          <w:szCs w:val="26"/>
        </w:rPr>
        <w:t>lease tell us how will this scholarship help you achieve your goals and why you would like to earn the CFA charter?</w:t>
      </w:r>
    </w:p>
    <w:p w:rsidR="001F2788" w:rsidRPr="001F2788"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hint="eastAsia"/>
          <w:b/>
          <w:color w:val="000000"/>
          <w:kern w:val="0"/>
          <w:sz w:val="26"/>
          <w:szCs w:val="26"/>
        </w:rPr>
      </w:pPr>
    </w:p>
    <w:p w:rsidR="001F2788" w:rsidRPr="001F2788"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hint="eastAsia"/>
          <w:b/>
          <w:color w:val="000000"/>
          <w:kern w:val="0"/>
          <w:sz w:val="26"/>
          <w:szCs w:val="26"/>
        </w:rPr>
      </w:pPr>
      <w:r w:rsidRPr="001F2788">
        <w:rPr>
          <w:rFonts w:ascii="Helvetica Neue" w:hAnsi="Helvetica Neue" w:cs="Helvetica Neue" w:hint="eastAsia"/>
          <w:b/>
          <w:color w:val="000000"/>
          <w:kern w:val="0"/>
          <w:sz w:val="26"/>
          <w:szCs w:val="26"/>
        </w:rPr>
        <w:t>L</w:t>
      </w:r>
      <w:r w:rsidRPr="001F2788">
        <w:rPr>
          <w:rFonts w:ascii="Helvetica Neue" w:hAnsi="Helvetica Neue" w:cs="Helvetica Neue"/>
          <w:b/>
          <w:color w:val="000000"/>
          <w:kern w:val="0"/>
          <w:sz w:val="26"/>
          <w:szCs w:val="26"/>
        </w:rPr>
        <w:t>imit to 200</w:t>
      </w:r>
      <w:ins w:id="0" w:author="Microsoft Office ユーザー" w:date="2019-04-19T07:32:00Z">
        <w:r w:rsidR="006D7717">
          <w:rPr>
            <w:rFonts w:ascii="Helvetica Neue" w:hAnsi="Helvetica Neue" w:cs="Helvetica Neue"/>
            <w:b/>
            <w:color w:val="000000"/>
            <w:kern w:val="0"/>
            <w:sz w:val="26"/>
            <w:szCs w:val="26"/>
          </w:rPr>
          <w:t>0</w:t>
        </w:r>
      </w:ins>
      <w:r w:rsidRPr="001F2788">
        <w:rPr>
          <w:rFonts w:ascii="Helvetica Neue" w:hAnsi="Helvetica Neue" w:cs="Helvetica Neue"/>
          <w:b/>
          <w:color w:val="000000"/>
          <w:kern w:val="0"/>
          <w:sz w:val="26"/>
          <w:szCs w:val="26"/>
        </w:rPr>
        <w:t xml:space="preserve"> characters or approximately 300 words.</w:t>
      </w:r>
    </w:p>
    <w:p w:rsidR="001F2788"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A1651" w:rsidRDefault="00FA1651"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ins w:id="1" w:author="Microsoft Office ユーザー" w:date="2019-04-19T07:35:00Z"/>
          <w:rFonts w:ascii="Helvetica Neue" w:hAnsi="Helvetica Neue" w:cs="Helvetica Neue" w:hint="eastAsia"/>
          <w:color w:val="000000"/>
          <w:kern w:val="0"/>
          <w:sz w:val="26"/>
          <w:szCs w:val="26"/>
        </w:rPr>
      </w:pPr>
      <w:ins w:id="2" w:author="Microsoft Office ユーザー" w:date="2019-04-19T07:36:00Z">
        <w:r>
          <w:rPr>
            <w:rFonts w:ascii="Helvetica Neue" w:hAnsi="Helvetica Neue" w:cs="Helvetica Neue" w:hint="eastAsia"/>
            <w:color w:val="000000"/>
            <w:kern w:val="0"/>
            <w:sz w:val="26"/>
            <w:szCs w:val="26"/>
          </w:rPr>
          <w:t>M</w:t>
        </w:r>
        <w:r>
          <w:rPr>
            <w:rFonts w:ascii="Helvetica Neue" w:hAnsi="Helvetica Neue" w:cs="Helvetica Neue"/>
            <w:color w:val="000000"/>
            <w:kern w:val="0"/>
            <w:sz w:val="26"/>
            <w:szCs w:val="26"/>
          </w:rPr>
          <w:t xml:space="preserve">y career goal is </w:t>
        </w:r>
      </w:ins>
      <w:ins w:id="3" w:author="Microsoft Office ユーザー" w:date="2019-04-19T07:40:00Z">
        <w:r w:rsidR="006D3FA2">
          <w:rPr>
            <w:rFonts w:ascii="Helvetica Neue" w:hAnsi="Helvetica Neue" w:cs="Helvetica Neue"/>
            <w:color w:val="000000"/>
            <w:kern w:val="0"/>
            <w:sz w:val="26"/>
            <w:szCs w:val="26"/>
          </w:rPr>
          <w:t xml:space="preserve">to </w:t>
        </w:r>
      </w:ins>
      <w:ins w:id="4" w:author="Microsoft Office ユーザー" w:date="2019-04-19T07:52:00Z">
        <w:r w:rsidR="00BD391E">
          <w:rPr>
            <w:rFonts w:ascii="Helvetica Neue" w:hAnsi="Helvetica Neue" w:cs="Helvetica Neue"/>
            <w:color w:val="000000"/>
            <w:kern w:val="0"/>
            <w:sz w:val="26"/>
            <w:szCs w:val="26"/>
          </w:rPr>
          <w:t>a professional</w:t>
        </w:r>
        <w:r w:rsidR="00C4406A" w:rsidRPr="00C4406A">
          <w:rPr>
            <w:rFonts w:ascii="Helvetica Neue" w:hAnsi="Helvetica Neue" w:cs="Helvetica Neue"/>
            <w:color w:val="000000"/>
            <w:kern w:val="0"/>
            <w:sz w:val="26"/>
            <w:szCs w:val="26"/>
          </w:rPr>
          <w:t xml:space="preserve"> </w:t>
        </w:r>
        <w:r w:rsidR="00C4406A">
          <w:rPr>
            <w:rFonts w:ascii="Helvetica Neue" w:hAnsi="Helvetica Neue" w:cs="Helvetica Neue"/>
            <w:color w:val="000000"/>
            <w:kern w:val="0"/>
            <w:sz w:val="26"/>
            <w:szCs w:val="26"/>
          </w:rPr>
          <w:t>in international finance</w:t>
        </w:r>
        <w:r w:rsidR="00C4406A">
          <w:rPr>
            <w:rFonts w:ascii="Helvetica Neue" w:hAnsi="Helvetica Neue" w:cs="Helvetica Neue"/>
            <w:color w:val="000000"/>
            <w:kern w:val="0"/>
            <w:sz w:val="26"/>
            <w:szCs w:val="26"/>
          </w:rPr>
          <w:t>,</w:t>
        </w:r>
        <w:r w:rsidR="00BD391E">
          <w:rPr>
            <w:rFonts w:ascii="Helvetica Neue" w:hAnsi="Helvetica Neue" w:cs="Helvetica Neue"/>
            <w:color w:val="000000"/>
            <w:kern w:val="0"/>
            <w:sz w:val="26"/>
            <w:szCs w:val="26"/>
          </w:rPr>
          <w:t xml:space="preserve"> </w:t>
        </w:r>
        <w:r w:rsidR="0044663F">
          <w:rPr>
            <w:rFonts w:ascii="Helvetica Neue" w:hAnsi="Helvetica Neue" w:cs="Helvetica Neue"/>
            <w:color w:val="000000"/>
            <w:kern w:val="0"/>
            <w:sz w:val="26"/>
            <w:szCs w:val="26"/>
          </w:rPr>
          <w:t>li</w:t>
        </w:r>
        <w:r w:rsidR="00BD391E">
          <w:rPr>
            <w:rFonts w:ascii="Helvetica Neue" w:hAnsi="Helvetica Neue" w:cs="Helvetica Neue"/>
            <w:color w:val="000000"/>
            <w:kern w:val="0"/>
            <w:sz w:val="26"/>
            <w:szCs w:val="26"/>
          </w:rPr>
          <w:t>king</w:t>
        </w:r>
      </w:ins>
      <w:ins w:id="5" w:author="Microsoft Office ユーザー" w:date="2019-04-19T07:40:00Z">
        <w:r w:rsidR="006D3FA2">
          <w:rPr>
            <w:rFonts w:ascii="Helvetica Neue" w:hAnsi="Helvetica Neue" w:cs="Helvetica Neue"/>
            <w:color w:val="000000"/>
            <w:kern w:val="0"/>
            <w:sz w:val="26"/>
            <w:szCs w:val="26"/>
          </w:rPr>
          <w:t xml:space="preserve"> Chinese and Japanese economy.</w:t>
        </w:r>
      </w:ins>
      <w:ins w:id="6" w:author="Microsoft Office ユーザー" w:date="2019-04-19T07:37:00Z">
        <w:r>
          <w:rPr>
            <w:rFonts w:ascii="Helvetica Neue" w:hAnsi="Helvetica Neue" w:cs="Helvetica Neue"/>
            <w:color w:val="000000"/>
            <w:kern w:val="0"/>
            <w:sz w:val="26"/>
            <w:szCs w:val="26"/>
          </w:rPr>
          <w:t xml:space="preserve"> </w:t>
        </w:r>
      </w:ins>
      <w:ins w:id="7" w:author="Microsoft Office ユーザー" w:date="2019-04-19T07:40:00Z">
        <w:r w:rsidR="006D3FA2">
          <w:rPr>
            <w:rFonts w:ascii="Helvetica Neue" w:hAnsi="Helvetica Neue" w:cs="Helvetica Neue"/>
            <w:color w:val="000000"/>
            <w:kern w:val="0"/>
            <w:sz w:val="26"/>
            <w:szCs w:val="26"/>
          </w:rPr>
          <w:t xml:space="preserve">To achieve my goal, </w:t>
        </w:r>
      </w:ins>
      <w:ins w:id="8" w:author="Microsoft Office ユーザー" w:date="2019-04-19T07:38:00Z">
        <w:r>
          <w:rPr>
            <w:rFonts w:ascii="Helvetica Neue" w:hAnsi="Helvetica Neue" w:cs="Helvetica Neue"/>
            <w:color w:val="000000"/>
            <w:kern w:val="0"/>
            <w:sz w:val="26"/>
            <w:szCs w:val="26"/>
          </w:rPr>
          <w:t xml:space="preserve">CFA charter will be </w:t>
        </w:r>
      </w:ins>
      <w:ins w:id="9" w:author="Microsoft Office ユーザー" w:date="2019-04-19T07:40:00Z">
        <w:r w:rsidR="006D3FA2">
          <w:rPr>
            <w:rFonts w:ascii="Helvetica Neue" w:hAnsi="Helvetica Neue" w:cs="Helvetica Neue"/>
            <w:color w:val="000000"/>
            <w:kern w:val="0"/>
            <w:sz w:val="26"/>
            <w:szCs w:val="26"/>
          </w:rPr>
          <w:t>suitable</w:t>
        </w:r>
      </w:ins>
      <w:ins w:id="10" w:author="Microsoft Office ユーザー" w:date="2019-04-19T07:38:00Z">
        <w:r>
          <w:rPr>
            <w:rFonts w:ascii="Helvetica Neue" w:hAnsi="Helvetica Neue" w:cs="Helvetica Neue"/>
            <w:color w:val="000000"/>
            <w:kern w:val="0"/>
            <w:sz w:val="26"/>
            <w:szCs w:val="26"/>
          </w:rPr>
          <w:t xml:space="preserve"> </w:t>
        </w:r>
      </w:ins>
      <w:ins w:id="11" w:author="Microsoft Office ユーザー" w:date="2019-04-19T07:50:00Z">
        <w:r w:rsidR="00A71902">
          <w:rPr>
            <w:rFonts w:ascii="Helvetica Neue" w:hAnsi="Helvetica Neue" w:cs="Helvetica Neue"/>
            <w:color w:val="000000"/>
            <w:kern w:val="0"/>
            <w:sz w:val="26"/>
            <w:szCs w:val="26"/>
          </w:rPr>
          <w:t>for</w:t>
        </w:r>
        <w:r w:rsidR="0057105F">
          <w:rPr>
            <w:rFonts w:ascii="Helvetica Neue" w:hAnsi="Helvetica Neue" w:cs="Helvetica Neue"/>
            <w:color w:val="000000"/>
            <w:kern w:val="0"/>
            <w:sz w:val="26"/>
            <w:szCs w:val="26"/>
          </w:rPr>
          <w:t xml:space="preserve"> develop</w:t>
        </w:r>
        <w:r w:rsidR="00A71902">
          <w:rPr>
            <w:rFonts w:ascii="Helvetica Neue" w:hAnsi="Helvetica Neue" w:cs="Helvetica Neue"/>
            <w:color w:val="000000"/>
            <w:kern w:val="0"/>
            <w:sz w:val="26"/>
            <w:szCs w:val="26"/>
          </w:rPr>
          <w:t>ing</w:t>
        </w:r>
      </w:ins>
      <w:ins w:id="12" w:author="Microsoft Office ユーザー" w:date="2019-04-19T07:51:00Z">
        <w:r w:rsidR="00065191">
          <w:rPr>
            <w:rFonts w:ascii="Helvetica Neue" w:hAnsi="Helvetica Neue" w:cs="Helvetica Neue"/>
            <w:color w:val="000000"/>
            <w:kern w:val="0"/>
            <w:sz w:val="26"/>
            <w:szCs w:val="26"/>
          </w:rPr>
          <w:t xml:space="preserve"> </w:t>
        </w:r>
      </w:ins>
      <w:ins w:id="13" w:author="Microsoft Office ユーザー" w:date="2019-04-19T07:50:00Z">
        <w:r w:rsidR="0057105F">
          <w:rPr>
            <w:rFonts w:ascii="Helvetica Neue" w:hAnsi="Helvetica Neue" w:cs="Helvetica Neue"/>
            <w:color w:val="000000"/>
            <w:kern w:val="0"/>
            <w:sz w:val="26"/>
            <w:szCs w:val="26"/>
          </w:rPr>
          <w:t>my strength</w:t>
        </w:r>
      </w:ins>
      <w:ins w:id="14" w:author="Microsoft Office ユーザー" w:date="2019-04-19T07:51:00Z">
        <w:r w:rsidR="00065191">
          <w:rPr>
            <w:rFonts w:ascii="Helvetica Neue" w:hAnsi="Helvetica Neue" w:cs="Helvetica Neue"/>
            <w:color w:val="000000"/>
            <w:kern w:val="0"/>
            <w:sz w:val="26"/>
            <w:szCs w:val="26"/>
          </w:rPr>
          <w:t xml:space="preserve"> </w:t>
        </w:r>
      </w:ins>
      <w:ins w:id="15" w:author="Microsoft Office ユーザー" w:date="2019-04-19T07:53:00Z">
        <w:r w:rsidR="00425996">
          <w:rPr>
            <w:rFonts w:ascii="Helvetica Neue" w:hAnsi="Helvetica Neue" w:cs="Helvetica Neue"/>
            <w:color w:val="000000"/>
            <w:kern w:val="0"/>
            <w:sz w:val="26"/>
            <w:szCs w:val="26"/>
          </w:rPr>
          <w:t xml:space="preserve">and </w:t>
        </w:r>
      </w:ins>
      <w:ins w:id="16" w:author="Microsoft Office ユーザー" w:date="2019-04-19T07:51:00Z">
        <w:r w:rsidR="00065191">
          <w:rPr>
            <w:rFonts w:ascii="Helvetica Neue" w:hAnsi="Helvetica Neue" w:cs="Helvetica Neue"/>
            <w:color w:val="000000"/>
            <w:kern w:val="0"/>
            <w:sz w:val="26"/>
            <w:szCs w:val="26"/>
          </w:rPr>
          <w:t xml:space="preserve">certifying </w:t>
        </w:r>
      </w:ins>
      <w:ins w:id="17" w:author="Microsoft Office ユーザー" w:date="2019-04-19T07:53:00Z">
        <w:r w:rsidR="00425996">
          <w:rPr>
            <w:rFonts w:ascii="Helvetica Neue" w:hAnsi="Helvetica Neue" w:cs="Helvetica Neue"/>
            <w:color w:val="000000"/>
            <w:kern w:val="0"/>
            <w:sz w:val="26"/>
            <w:szCs w:val="26"/>
          </w:rPr>
          <w:t>my knowledge</w:t>
        </w:r>
      </w:ins>
      <w:ins w:id="18" w:author="Microsoft Office ユーザー" w:date="2019-04-19T07:50:00Z">
        <w:r w:rsidR="0057105F">
          <w:rPr>
            <w:rFonts w:ascii="Helvetica Neue" w:hAnsi="Helvetica Neue" w:cs="Helvetica Neue"/>
            <w:color w:val="000000"/>
            <w:kern w:val="0"/>
            <w:sz w:val="26"/>
            <w:szCs w:val="26"/>
          </w:rPr>
          <w:t xml:space="preserve">, </w:t>
        </w:r>
      </w:ins>
      <w:ins w:id="19" w:author="Microsoft Office ユーザー" w:date="2019-04-19T07:37:00Z">
        <w:r>
          <w:rPr>
            <w:rFonts w:ascii="Helvetica Neue" w:hAnsi="Helvetica Neue" w:cs="Helvetica Neue"/>
            <w:color w:val="000000"/>
            <w:kern w:val="0"/>
            <w:sz w:val="26"/>
            <w:szCs w:val="26"/>
          </w:rPr>
          <w:t xml:space="preserve">as described below. </w:t>
        </w:r>
      </w:ins>
    </w:p>
    <w:p w:rsidR="005F4343" w:rsidRPr="005F4343" w:rsidRDefault="005F4343"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ins w:id="20" w:author="Microsoft Office ユーザー" w:date="2019-04-19T07:11:00Z"/>
          <w:rFonts w:ascii="Helvetica Neue" w:hAnsi="Helvetica Neue" w:cs="Helvetica Neue"/>
          <w:color w:val="000000"/>
          <w:kern w:val="0"/>
          <w:sz w:val="26"/>
          <w:szCs w:val="26"/>
        </w:rPr>
      </w:pPr>
    </w:p>
    <w:p w:rsidR="001F2788" w:rsidDel="002A40C7"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del w:id="21" w:author="Microsoft Office ユーザー" w:date="2019-04-19T07:20:00Z"/>
          <w:rFonts w:ascii="Helvetica Neue" w:hAnsi="Helvetica Neue" w:cs="Helvetica Neue"/>
          <w:color w:val="000000"/>
          <w:kern w:val="0"/>
          <w:sz w:val="26"/>
          <w:szCs w:val="26"/>
        </w:rPr>
      </w:pPr>
      <w:moveFromRangeStart w:id="22" w:author="Microsoft Office ユーザー" w:date="2019-04-19T07:10:00Z" w:name="move6550229"/>
      <w:moveFrom w:id="23" w:author="Microsoft Office ユーザー" w:date="2019-04-19T07:10:00Z">
        <w:r w:rsidDel="005F4343">
          <w:rPr>
            <w:rFonts w:ascii="Helvetica Neue" w:hAnsi="Helvetica Neue" w:cs="Helvetica Neue"/>
            <w:color w:val="000000"/>
            <w:kern w:val="0"/>
            <w:sz w:val="26"/>
            <w:szCs w:val="26"/>
          </w:rPr>
          <w:t xml:space="preserve">I believe I am an excellent candidate for the CFA designation scholarship. </w:t>
        </w:r>
      </w:moveFrom>
      <w:moveFromRangeEnd w:id="22"/>
      <w:del w:id="24" w:author="Microsoft Office ユーザー" w:date="2019-04-19T07:19:00Z">
        <w:r w:rsidDel="002A40C7">
          <w:rPr>
            <w:rFonts w:ascii="Helvetica Neue" w:hAnsi="Helvetica Neue" w:cs="Helvetica Neue"/>
            <w:color w:val="000000"/>
            <w:kern w:val="0"/>
            <w:sz w:val="26"/>
            <w:szCs w:val="26"/>
          </w:rPr>
          <w:delText xml:space="preserve">Currently, </w:delText>
        </w:r>
      </w:del>
      <w:r>
        <w:rPr>
          <w:rFonts w:ascii="Helvetica Neue" w:hAnsi="Helvetica Neue" w:cs="Helvetica Neue"/>
          <w:color w:val="000000"/>
          <w:kern w:val="0"/>
          <w:sz w:val="26"/>
          <w:szCs w:val="26"/>
        </w:rPr>
        <w:t xml:space="preserve">I am </w:t>
      </w:r>
      <w:ins w:id="25" w:author="Microsoft Office ユーザー" w:date="2019-04-19T07:19:00Z">
        <w:r w:rsidR="002A40C7">
          <w:rPr>
            <w:rFonts w:ascii="Helvetica Neue" w:hAnsi="Helvetica Neue" w:cs="Helvetica Neue"/>
            <w:color w:val="000000"/>
            <w:kern w:val="0"/>
            <w:sz w:val="26"/>
            <w:szCs w:val="26"/>
          </w:rPr>
          <w:t xml:space="preserve">a Chinese female </w:t>
        </w:r>
      </w:ins>
      <w:r>
        <w:rPr>
          <w:rFonts w:ascii="Helvetica Neue" w:hAnsi="Helvetica Neue" w:cs="Helvetica Neue"/>
          <w:color w:val="000000"/>
          <w:kern w:val="0"/>
          <w:sz w:val="26"/>
          <w:szCs w:val="26"/>
        </w:rPr>
        <w:t xml:space="preserve">working at the international department of a local bank </w:t>
      </w:r>
      <w:del w:id="26" w:author="Microsoft Office ユーザー" w:date="2019-04-19T07:21:00Z">
        <w:r w:rsidDel="00A303DF">
          <w:rPr>
            <w:rFonts w:ascii="Helvetica Neue" w:hAnsi="Helvetica Neue" w:cs="Helvetica Neue"/>
            <w:color w:val="000000"/>
            <w:kern w:val="0"/>
            <w:sz w:val="26"/>
            <w:szCs w:val="26"/>
          </w:rPr>
          <w:delText xml:space="preserve">in Toyama city </w:delText>
        </w:r>
      </w:del>
      <w:r>
        <w:rPr>
          <w:rFonts w:ascii="Helvetica Neue" w:hAnsi="Helvetica Neue" w:cs="Helvetica Neue"/>
          <w:color w:val="000000"/>
          <w:kern w:val="0"/>
          <w:sz w:val="26"/>
          <w:szCs w:val="26"/>
        </w:rPr>
        <w:t>in Japan</w:t>
      </w:r>
      <w:ins w:id="27" w:author="Microsoft Office ユーザー" w:date="2019-04-19T07:18:00Z">
        <w:r w:rsidR="00C07F38">
          <w:rPr>
            <w:rFonts w:ascii="Helvetica Neue" w:hAnsi="Helvetica Neue" w:cs="Helvetica Neue"/>
            <w:color w:val="000000"/>
            <w:kern w:val="0"/>
            <w:sz w:val="26"/>
            <w:szCs w:val="26"/>
          </w:rPr>
          <w:t xml:space="preserve">, after </w:t>
        </w:r>
      </w:ins>
      <w:ins w:id="28" w:author="Microsoft Office ユーザー" w:date="2019-04-19T07:53:00Z">
        <w:r w:rsidR="00656CC5">
          <w:rPr>
            <w:rFonts w:ascii="Helvetica Neue" w:hAnsi="Helvetica Neue" w:cs="Helvetica Neue"/>
            <w:color w:val="000000"/>
            <w:kern w:val="0"/>
            <w:sz w:val="26"/>
            <w:szCs w:val="26"/>
          </w:rPr>
          <w:t xml:space="preserve">I </w:t>
        </w:r>
      </w:ins>
      <w:ins w:id="29" w:author="Microsoft Office ユーザー" w:date="2019-04-19T07:19:00Z">
        <w:r w:rsidR="00C07F38">
          <w:rPr>
            <w:rFonts w:ascii="Helvetica Neue" w:hAnsi="Helvetica Neue" w:cs="Helvetica Neue"/>
            <w:color w:val="000000"/>
            <w:kern w:val="0"/>
            <w:sz w:val="26"/>
            <w:szCs w:val="26"/>
          </w:rPr>
          <w:t>aquir</w:t>
        </w:r>
      </w:ins>
      <w:ins w:id="30" w:author="Microsoft Office ユーザー" w:date="2019-04-19T07:53:00Z">
        <w:r w:rsidR="00656CC5">
          <w:rPr>
            <w:rFonts w:ascii="Helvetica Neue" w:hAnsi="Helvetica Neue" w:cs="Helvetica Neue"/>
            <w:color w:val="000000"/>
            <w:kern w:val="0"/>
            <w:sz w:val="26"/>
            <w:szCs w:val="26"/>
          </w:rPr>
          <w:t>ed</w:t>
        </w:r>
      </w:ins>
      <w:del w:id="31" w:author="Microsoft Office ユーザー" w:date="2019-04-19T07:18:00Z">
        <w:r w:rsidDel="00C07F38">
          <w:rPr>
            <w:rFonts w:ascii="Helvetica Neue" w:hAnsi="Helvetica Neue" w:cs="Helvetica Neue"/>
            <w:color w:val="000000"/>
            <w:kern w:val="0"/>
            <w:sz w:val="26"/>
            <w:szCs w:val="26"/>
          </w:rPr>
          <w:delText>. I have</w:delText>
        </w:r>
      </w:del>
      <w:r>
        <w:rPr>
          <w:rFonts w:ascii="Helvetica Neue" w:hAnsi="Helvetica Neue" w:cs="Helvetica Neue"/>
          <w:color w:val="000000"/>
          <w:kern w:val="0"/>
          <w:sz w:val="26"/>
          <w:szCs w:val="26"/>
        </w:rPr>
        <w:t xml:space="preserve"> double bachelor</w:t>
      </w:r>
      <w:ins w:id="32" w:author="Microsoft Office ユーザー" w:date="2019-04-19T07:19:00Z">
        <w:r w:rsidR="00C07F38">
          <w:rPr>
            <w:rFonts w:ascii="Helvetica Neue" w:hAnsi="Helvetica Neue" w:cs="Helvetica Neue"/>
            <w:color w:val="000000"/>
            <w:kern w:val="0"/>
            <w:sz w:val="26"/>
            <w:szCs w:val="26"/>
          </w:rPr>
          <w:t>’s</w:t>
        </w:r>
      </w:ins>
      <w:r>
        <w:rPr>
          <w:rFonts w:ascii="Helvetica Neue" w:hAnsi="Helvetica Neue" w:cs="Helvetica Neue"/>
          <w:color w:val="000000"/>
          <w:kern w:val="0"/>
          <w:sz w:val="26"/>
          <w:szCs w:val="26"/>
        </w:rPr>
        <w:t xml:space="preserve"> degrees in global management and Japanese linguistics from 2 outstanding universities in China and Japan.</w:t>
      </w:r>
      <w:ins w:id="33" w:author="Microsoft Office ユーザー" w:date="2019-04-19T07:43:00Z">
        <w:r w:rsidR="007C467E">
          <w:rPr>
            <w:rFonts w:ascii="Helvetica Neue" w:hAnsi="Helvetica Neue" w:cs="Helvetica Neue"/>
            <w:color w:val="000000"/>
            <w:kern w:val="0"/>
            <w:sz w:val="26"/>
            <w:szCs w:val="26"/>
          </w:rPr>
          <w:t xml:space="preserve"> </w:t>
        </w:r>
      </w:ins>
    </w:p>
    <w:p w:rsidR="001F2788" w:rsidDel="002A40C7"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del w:id="34" w:author="Microsoft Office ユーザー" w:date="2019-04-19T07:20:00Z"/>
          <w:rFonts w:ascii="Helvetica Neue" w:hAnsi="Helvetica Neue" w:cs="Helvetica Neue" w:hint="eastAsia"/>
          <w:color w:val="000000"/>
          <w:kern w:val="0"/>
          <w:sz w:val="26"/>
          <w:szCs w:val="26"/>
        </w:rPr>
      </w:pPr>
    </w:p>
    <w:p w:rsidR="00FA1651" w:rsidRPr="006D7717" w:rsidRDefault="001F2788" w:rsidP="00FA16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ins w:id="35" w:author="Microsoft Office ユーザー" w:date="2019-04-19T07:38:00Z"/>
          <w:rFonts w:ascii="Helvetica Neue" w:hAnsi="Helvetica Neue" w:cs="Helvetica Neue" w:hint="eastAsia"/>
          <w:color w:val="000000"/>
          <w:kern w:val="0"/>
          <w:sz w:val="26"/>
          <w:szCs w:val="26"/>
        </w:rPr>
      </w:pPr>
      <w:del w:id="36" w:author="Microsoft Office ユーザー" w:date="2019-04-19T07:20:00Z">
        <w:r w:rsidDel="002A40C7">
          <w:rPr>
            <w:rFonts w:ascii="Helvetica Neue" w:hAnsi="Helvetica Neue" w:cs="Helvetica Neue"/>
            <w:color w:val="000000"/>
            <w:kern w:val="0"/>
            <w:sz w:val="26"/>
            <w:szCs w:val="26"/>
          </w:rPr>
          <w:delText>During my daily work in the bank, I can deeply feel that having</w:delText>
        </w:r>
      </w:del>
      <w:del w:id="37" w:author="Microsoft Office ユーザー" w:date="2019-04-19T07:12:00Z">
        <w:r w:rsidDel="005F4343">
          <w:rPr>
            <w:rFonts w:ascii="Helvetica Neue" w:hAnsi="Helvetica Neue" w:cs="Helvetica Neue"/>
            <w:color w:val="000000"/>
            <w:kern w:val="0"/>
            <w:sz w:val="26"/>
            <w:szCs w:val="26"/>
          </w:rPr>
          <w:delText xml:space="preserve"> knowledge in multiple fields is important for being professional in the financial sector</w:delText>
        </w:r>
      </w:del>
      <w:del w:id="38" w:author="Microsoft Office ユーザー" w:date="2019-04-19T07:20:00Z">
        <w:r w:rsidDel="002A40C7">
          <w:rPr>
            <w:rFonts w:ascii="Helvetica Neue" w:hAnsi="Helvetica Neue" w:cs="Helvetica Neue"/>
            <w:color w:val="000000"/>
            <w:kern w:val="0"/>
            <w:sz w:val="26"/>
            <w:szCs w:val="26"/>
          </w:rPr>
          <w:delText xml:space="preserve">. Therefore, </w:delText>
        </w:r>
      </w:del>
      <w:r>
        <w:rPr>
          <w:rFonts w:ascii="Helvetica Neue" w:hAnsi="Helvetica Neue" w:cs="Helvetica Neue"/>
          <w:color w:val="000000"/>
          <w:kern w:val="0"/>
          <w:sz w:val="26"/>
          <w:szCs w:val="26"/>
        </w:rPr>
        <w:t xml:space="preserve">I </w:t>
      </w:r>
      <w:ins w:id="39" w:author="Microsoft Office ユーザー" w:date="2019-04-19T07:20:00Z">
        <w:r w:rsidR="002A40C7">
          <w:rPr>
            <w:rFonts w:ascii="Helvetica Neue" w:hAnsi="Helvetica Neue" w:cs="Helvetica Neue"/>
            <w:color w:val="000000"/>
            <w:kern w:val="0"/>
            <w:sz w:val="26"/>
            <w:szCs w:val="26"/>
          </w:rPr>
          <w:t xml:space="preserve">have </w:t>
        </w:r>
      </w:ins>
      <w:r>
        <w:rPr>
          <w:rFonts w:ascii="Helvetica Neue" w:hAnsi="Helvetica Neue" w:cs="Helvetica Neue"/>
          <w:color w:val="000000"/>
          <w:kern w:val="0"/>
          <w:sz w:val="26"/>
          <w:szCs w:val="26"/>
        </w:rPr>
        <w:t xml:space="preserve">earned many </w:t>
      </w:r>
      <w:ins w:id="40" w:author="Microsoft Office ユーザー" w:date="2019-04-19T07:26:00Z">
        <w:r w:rsidR="00A303DF">
          <w:rPr>
            <w:rFonts w:ascii="Helvetica Neue" w:hAnsi="Helvetica Neue" w:cs="Helvetica Neue"/>
            <w:color w:val="000000"/>
            <w:kern w:val="0"/>
            <w:sz w:val="26"/>
            <w:szCs w:val="26"/>
          </w:rPr>
          <w:t xml:space="preserve">Japanese </w:t>
        </w:r>
      </w:ins>
      <w:ins w:id="41" w:author="Microsoft Office ユーザー" w:date="2019-04-19T07:27:00Z">
        <w:r w:rsidR="00A303DF">
          <w:rPr>
            <w:rFonts w:ascii="Helvetica Neue" w:hAnsi="Helvetica Neue" w:cs="Helvetica Neue"/>
            <w:color w:val="000000"/>
            <w:kern w:val="0"/>
            <w:sz w:val="26"/>
            <w:szCs w:val="26"/>
          </w:rPr>
          <w:t xml:space="preserve">(domestic) </w:t>
        </w:r>
      </w:ins>
      <w:r>
        <w:rPr>
          <w:rFonts w:ascii="Helvetica Neue" w:hAnsi="Helvetica Neue" w:cs="Helvetica Neue"/>
          <w:color w:val="000000"/>
          <w:kern w:val="0"/>
          <w:sz w:val="26"/>
          <w:szCs w:val="26"/>
        </w:rPr>
        <w:t xml:space="preserve">qualifications in different fields, </w:t>
      </w:r>
      <w:del w:id="42" w:author="Microsoft Office ユーザー" w:date="2019-04-19T07:43:00Z">
        <w:r w:rsidDel="007C467E">
          <w:rPr>
            <w:rFonts w:ascii="Helvetica Neue" w:hAnsi="Helvetica Neue" w:cs="Helvetica Neue"/>
            <w:color w:val="000000"/>
            <w:kern w:val="0"/>
            <w:sz w:val="26"/>
            <w:szCs w:val="26"/>
          </w:rPr>
          <w:delText>for example,</w:delText>
        </w:r>
      </w:del>
      <w:ins w:id="43" w:author="Microsoft Office ユーザー" w:date="2019-04-19T07:43:00Z">
        <w:r w:rsidR="007C467E">
          <w:rPr>
            <w:rFonts w:ascii="Helvetica Neue" w:hAnsi="Helvetica Neue" w:cs="Helvetica Neue"/>
            <w:color w:val="000000"/>
            <w:kern w:val="0"/>
            <w:sz w:val="26"/>
            <w:szCs w:val="26"/>
          </w:rPr>
          <w:t>including</w:t>
        </w:r>
      </w:ins>
      <w:r>
        <w:rPr>
          <w:rFonts w:ascii="Helvetica Neue" w:hAnsi="Helvetica Neue" w:cs="Helvetica Neue"/>
          <w:color w:val="000000"/>
          <w:kern w:val="0"/>
          <w:sz w:val="26"/>
          <w:szCs w:val="26"/>
        </w:rPr>
        <w:t xml:space="preserve"> accounting, tax administration, laws, insurance, foreign exchange. And those help me solve complex problems.</w:t>
      </w:r>
      <w:ins w:id="44" w:author="Microsoft Office ユーザー" w:date="2019-04-19T07:38:00Z">
        <w:r w:rsidR="00FA1651" w:rsidRPr="00FA1651">
          <w:rPr>
            <w:rFonts w:ascii="Helvetica Neue" w:hAnsi="Helvetica Neue" w:cs="Helvetica Neue"/>
            <w:color w:val="000000"/>
            <w:kern w:val="0"/>
            <w:sz w:val="26"/>
            <w:szCs w:val="26"/>
          </w:rPr>
          <w:t xml:space="preserve"> </w:t>
        </w:r>
        <w:r w:rsidR="00FA1651">
          <w:rPr>
            <w:rFonts w:ascii="Helvetica Neue" w:hAnsi="Helvetica Neue" w:cs="Helvetica Neue"/>
            <w:color w:val="000000"/>
            <w:kern w:val="0"/>
            <w:sz w:val="26"/>
            <w:szCs w:val="26"/>
          </w:rPr>
          <w:t>I am willing to face new challenges to prove myself and let my colleagues know that I can do even better than the male employees in the company.</w:t>
        </w:r>
      </w:ins>
    </w:p>
    <w:p w:rsidR="001F2788"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1F2788" w:rsidRPr="00621BC7" w:rsidDel="00621BC7" w:rsidRDefault="003D3930"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del w:id="45" w:author="Microsoft Office ユーザー" w:date="2019-04-19T07:39:00Z"/>
          <w:rFonts w:ascii="Helvetica Neue" w:hAnsi="Helvetica Neue" w:cs="Helvetica Neue" w:hint="eastAsia"/>
          <w:color w:val="000000"/>
          <w:kern w:val="0"/>
          <w:sz w:val="26"/>
          <w:szCs w:val="26"/>
        </w:rPr>
      </w:pPr>
      <w:ins w:id="46" w:author="Microsoft Office ユーザー" w:date="2019-04-19T07:42:00Z">
        <w:r>
          <w:rPr>
            <w:rFonts w:ascii="Helvetica Neue" w:hAnsi="Helvetica Neue" w:cs="Helvetica Neue"/>
            <w:color w:val="000000"/>
            <w:kern w:val="0"/>
            <w:sz w:val="26"/>
            <w:szCs w:val="26"/>
          </w:rPr>
          <w:t>F</w:t>
        </w:r>
        <w:r>
          <w:rPr>
            <w:rFonts w:ascii="Helvetica Neue" w:hAnsi="Helvetica Neue" w:cs="Helvetica Neue"/>
            <w:color w:val="000000"/>
            <w:kern w:val="0"/>
            <w:sz w:val="26"/>
            <w:szCs w:val="26"/>
          </w:rPr>
          <w:t>rom my work experience at the international department of a bank in Japan</w:t>
        </w:r>
        <w:r>
          <w:rPr>
            <w:rFonts w:ascii="Helvetica Neue" w:hAnsi="Helvetica Neue" w:cs="Helvetica Neue"/>
            <w:color w:val="000000"/>
            <w:kern w:val="0"/>
            <w:sz w:val="26"/>
            <w:szCs w:val="26"/>
          </w:rPr>
          <w:t xml:space="preserve">, </w:t>
        </w:r>
      </w:ins>
      <w:ins w:id="47" w:author="Microsoft Office ユーザー" w:date="2019-04-19T07:39:00Z">
        <w:r w:rsidR="00621BC7">
          <w:rPr>
            <w:rFonts w:ascii="Helvetica Neue" w:hAnsi="Helvetica Neue" w:cs="Helvetica Neue"/>
            <w:color w:val="000000"/>
            <w:kern w:val="0"/>
            <w:sz w:val="26"/>
            <w:szCs w:val="26"/>
          </w:rPr>
          <w:t>I realised the importance of international certifications in multiple fields for being a professional in to support the customers and to solve the complex problems our customer faces. Most of my customers tend to pay more attention to the global market, to start or develop their business overseas. Consequently, I need knowledge not only for domestic but also global market. By obtaining the CFA qualification, I can provide them better service and win the trust of them.</w:t>
        </w:r>
        <w:r w:rsidR="00621BC7">
          <w:rPr>
            <w:rFonts w:ascii="Helvetica Neue" w:hAnsi="Helvetica Neue" w:cs="Helvetica Neue"/>
            <w:color w:val="000000"/>
            <w:kern w:val="0"/>
            <w:sz w:val="26"/>
            <w:szCs w:val="26"/>
          </w:rPr>
          <w:t xml:space="preserve"> </w:t>
        </w:r>
      </w:ins>
    </w:p>
    <w:p w:rsidR="001F2788"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However, I recently realized that no matter how many qualifications I have in Japan, it will never be enough. Since I began working at the international department, most of my customers tend to pay more attention to the global market, to start or develop their business overseas. Consequently, I need knowledge not only for domestic but also global market. By </w:t>
      </w:r>
      <w:r>
        <w:rPr>
          <w:rFonts w:ascii="Helvetica Neue" w:hAnsi="Helvetica Neue" w:cs="Helvetica Neue"/>
          <w:color w:val="000000"/>
          <w:kern w:val="0"/>
          <w:sz w:val="26"/>
          <w:szCs w:val="26"/>
        </w:rPr>
        <w:lastRenderedPageBreak/>
        <w:t>obtaining the CFA qualification, I can provide them better service and win the trust of them.</w:t>
      </w:r>
    </w:p>
    <w:p w:rsidR="001F2788" w:rsidDel="006D7717"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del w:id="48" w:author="Microsoft Office ユーザー" w:date="2019-04-19T07:35:00Z"/>
          <w:rFonts w:ascii="Helvetica Neue" w:hAnsi="Helvetica Neue" w:cs="Helvetica Neue"/>
          <w:color w:val="000000"/>
          <w:kern w:val="0"/>
          <w:sz w:val="26"/>
          <w:szCs w:val="26"/>
        </w:rPr>
      </w:pPr>
    </w:p>
    <w:p w:rsidR="001F2788" w:rsidDel="006D7717"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del w:id="49" w:author="Microsoft Office ユーザー" w:date="2019-04-19T07:35:00Z"/>
          <w:rFonts w:ascii="Helvetica Neue" w:hAnsi="Helvetica Neue" w:cs="Helvetica Neue"/>
          <w:color w:val="000000"/>
          <w:kern w:val="0"/>
          <w:sz w:val="26"/>
          <w:szCs w:val="26"/>
        </w:rPr>
      </w:pPr>
      <w:del w:id="50" w:author="Microsoft Office ユーザー" w:date="2019-04-19T07:35:00Z">
        <w:r w:rsidDel="006D7717">
          <w:rPr>
            <w:rFonts w:ascii="Helvetica Neue" w:hAnsi="Helvetica Neue" w:cs="Helvetica Neue"/>
            <w:color w:val="000000"/>
            <w:kern w:val="0"/>
            <w:sz w:val="26"/>
            <w:szCs w:val="26"/>
          </w:rPr>
          <w:delText>Besides that, I am willing to face new challenges to prove myself and let my colleagues know that I can do even better than the male employees in the company.</w:delText>
        </w:r>
      </w:del>
    </w:p>
    <w:p w:rsidR="001F2788"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1F2788"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However, the exam fee for CFA program is </w:t>
      </w:r>
      <w:ins w:id="51" w:author="Microsoft Office ユーザー" w:date="2019-04-19T07:44:00Z">
        <w:r w:rsidR="003507C0">
          <w:rPr>
            <w:rFonts w:ascii="Helvetica Neue" w:hAnsi="Helvetica Neue" w:cs="Helvetica Neue"/>
            <w:color w:val="000000"/>
            <w:kern w:val="0"/>
            <w:sz w:val="26"/>
            <w:szCs w:val="26"/>
          </w:rPr>
          <w:t xml:space="preserve">not affordable </w:t>
        </w:r>
      </w:ins>
      <w:del w:id="52" w:author="Microsoft Office ユーザー" w:date="2019-04-19T07:44:00Z">
        <w:r w:rsidDel="003507C0">
          <w:rPr>
            <w:rFonts w:ascii="Helvetica Neue" w:hAnsi="Helvetica Neue" w:cs="Helvetica Neue"/>
            <w:color w:val="000000"/>
            <w:kern w:val="0"/>
            <w:sz w:val="26"/>
            <w:szCs w:val="26"/>
          </w:rPr>
          <w:delText xml:space="preserve">challenging </w:delText>
        </w:r>
      </w:del>
      <w:r>
        <w:rPr>
          <w:rFonts w:ascii="Helvetica Neue" w:hAnsi="Helvetica Neue" w:cs="Helvetica Neue"/>
          <w:color w:val="000000"/>
          <w:kern w:val="0"/>
          <w:sz w:val="26"/>
          <w:szCs w:val="26"/>
        </w:rPr>
        <w:t>for me</w:t>
      </w:r>
      <w:ins w:id="53" w:author="Microsoft Office ユーザー" w:date="2019-04-19T07:57:00Z">
        <w:r w:rsidR="00D10D50">
          <w:rPr>
            <w:rFonts w:ascii="Helvetica Neue" w:hAnsi="Helvetica Neue" w:cs="Helvetica Neue"/>
            <w:color w:val="000000"/>
            <w:kern w:val="0"/>
            <w:sz w:val="26"/>
            <w:szCs w:val="26"/>
          </w:rPr>
          <w:t>,</w:t>
        </w:r>
      </w:ins>
      <w:del w:id="54" w:author="Microsoft Office ユーザー" w:date="2019-04-19T07:57:00Z">
        <w:r w:rsidDel="00D10D50">
          <w:rPr>
            <w:rFonts w:ascii="Helvetica Neue" w:hAnsi="Helvetica Neue" w:cs="Helvetica Neue"/>
            <w:color w:val="000000"/>
            <w:kern w:val="0"/>
            <w:sz w:val="26"/>
            <w:szCs w:val="26"/>
          </w:rPr>
          <w:delText>.</w:delText>
        </w:r>
      </w:del>
      <w:r>
        <w:rPr>
          <w:rFonts w:ascii="Helvetica Neue" w:hAnsi="Helvetica Neue" w:cs="Helvetica Neue"/>
          <w:color w:val="000000"/>
          <w:kern w:val="0"/>
          <w:sz w:val="26"/>
          <w:szCs w:val="26"/>
        </w:rPr>
        <w:t xml:space="preserve"> </w:t>
      </w:r>
      <w:ins w:id="55" w:author="Microsoft Office ユーザー" w:date="2019-04-19T07:59:00Z">
        <w:r w:rsidR="00436429">
          <w:rPr>
            <w:rFonts w:ascii="Helvetica Neue" w:hAnsi="Helvetica Neue" w:cs="Helvetica Neue"/>
            <w:color w:val="000000"/>
            <w:kern w:val="0"/>
            <w:sz w:val="26"/>
            <w:szCs w:val="26"/>
          </w:rPr>
          <w:t>s</w:t>
        </w:r>
      </w:ins>
      <w:del w:id="56" w:author="Microsoft Office ユーザー" w:date="2019-04-19T07:59:00Z">
        <w:r w:rsidDel="00436429">
          <w:rPr>
            <w:rFonts w:ascii="Helvetica Neue" w:hAnsi="Helvetica Neue" w:cs="Helvetica Neue"/>
            <w:color w:val="000000"/>
            <w:kern w:val="0"/>
            <w:sz w:val="26"/>
            <w:szCs w:val="26"/>
          </w:rPr>
          <w:delText>S</w:delText>
        </w:r>
      </w:del>
      <w:r>
        <w:rPr>
          <w:rFonts w:ascii="Helvetica Neue" w:hAnsi="Helvetica Neue" w:cs="Helvetica Neue"/>
          <w:color w:val="000000"/>
          <w:kern w:val="0"/>
          <w:sz w:val="26"/>
          <w:szCs w:val="26"/>
        </w:rPr>
        <w:t>ince I have worked in the local bank for a short period</w:t>
      </w:r>
      <w:ins w:id="57" w:author="Microsoft Office ユーザー" w:date="2019-04-19T07:57:00Z">
        <w:r w:rsidR="00D10D50">
          <w:rPr>
            <w:rFonts w:ascii="Helvetica Neue" w:hAnsi="Helvetica Neue" w:cs="Helvetica Neue"/>
            <w:color w:val="000000"/>
            <w:kern w:val="0"/>
            <w:sz w:val="26"/>
            <w:szCs w:val="26"/>
          </w:rPr>
          <w:t xml:space="preserve"> and</w:t>
        </w:r>
      </w:ins>
      <w:del w:id="58" w:author="Microsoft Office ユーザー" w:date="2019-04-19T07:57:00Z">
        <w:r w:rsidDel="00D10D50">
          <w:rPr>
            <w:rFonts w:ascii="Helvetica Neue" w:hAnsi="Helvetica Neue" w:cs="Helvetica Neue"/>
            <w:color w:val="000000"/>
            <w:kern w:val="0"/>
            <w:sz w:val="26"/>
            <w:szCs w:val="26"/>
          </w:rPr>
          <w:delText>,</w:delText>
        </w:r>
      </w:del>
      <w:r>
        <w:rPr>
          <w:rFonts w:ascii="Helvetica Neue" w:hAnsi="Helvetica Neue" w:cs="Helvetica Neue"/>
          <w:color w:val="000000"/>
          <w:kern w:val="0"/>
          <w:sz w:val="26"/>
          <w:szCs w:val="26"/>
        </w:rPr>
        <w:t xml:space="preserve"> I do not have a high income compared to the ones in big cities. In addition, I have to cover all of my living expenses since I am living abroad on my own. Therefore, the scholarship will be a good help for me to earn the CFA charter.</w:t>
      </w:r>
    </w:p>
    <w:p w:rsidR="001F2788" w:rsidRDefault="001F2788" w:rsidP="001F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853A72" w:rsidRPr="004D6174" w:rsidRDefault="005F4343" w:rsidP="001F2788">
      <w:pPr>
        <w:rPr>
          <w:rFonts w:ascii="Helvetica Neue" w:hAnsi="Helvetica Neue" w:cs="Helvetica Neue"/>
          <w:color w:val="000000"/>
          <w:kern w:val="0"/>
          <w:sz w:val="26"/>
          <w:szCs w:val="26"/>
          <w:rPrChange w:id="59" w:author="Microsoft Office ユーザー" w:date="2019-04-19T07:59:00Z">
            <w:rPr/>
          </w:rPrChange>
        </w:rPr>
      </w:pPr>
      <w:moveToRangeStart w:id="60" w:author="Microsoft Office ユーザー" w:date="2019-04-19T07:10:00Z" w:name="move6550229"/>
      <w:moveTo w:id="61" w:author="Microsoft Office ユーザー" w:date="2019-04-19T07:10:00Z">
        <w:r>
          <w:rPr>
            <w:rFonts w:ascii="Helvetica Neue" w:hAnsi="Helvetica Neue" w:cs="Helvetica Neue"/>
            <w:color w:val="000000"/>
            <w:kern w:val="0"/>
            <w:sz w:val="26"/>
            <w:szCs w:val="26"/>
          </w:rPr>
          <w:t>I believe I am an excellent candidate for the CFA designation scholarship</w:t>
        </w:r>
      </w:moveTo>
      <w:ins w:id="62" w:author="Microsoft Office ユーザー" w:date="2019-04-19T07:59:00Z">
        <w:r w:rsidR="004D6174">
          <w:rPr>
            <w:rFonts w:ascii="Helvetica Neue" w:hAnsi="Helvetica Neue" w:cs="Helvetica Neue" w:hint="eastAsia"/>
            <w:color w:val="000000"/>
            <w:kern w:val="0"/>
            <w:sz w:val="26"/>
            <w:szCs w:val="26"/>
          </w:rPr>
          <w:t xml:space="preserve"> </w:t>
        </w:r>
        <w:r w:rsidR="004D6174">
          <w:rPr>
            <w:rFonts w:ascii="Helvetica Neue" w:hAnsi="Helvetica Neue" w:cs="Helvetica Neue"/>
            <w:color w:val="000000"/>
            <w:kern w:val="0"/>
            <w:sz w:val="26"/>
            <w:szCs w:val="26"/>
          </w:rPr>
          <w:t xml:space="preserve">for being a unique </w:t>
        </w:r>
      </w:ins>
      <w:ins w:id="63" w:author="Microsoft Office ユーザー" w:date="2019-04-19T08:00:00Z">
        <w:r w:rsidR="004D6174">
          <w:rPr>
            <w:rFonts w:ascii="Helvetica Neue" w:hAnsi="Helvetica Neue" w:cs="Helvetica Neue"/>
            <w:color w:val="000000"/>
            <w:kern w:val="0"/>
            <w:sz w:val="26"/>
            <w:szCs w:val="26"/>
          </w:rPr>
          <w:t xml:space="preserve">professional to connect </w:t>
        </w:r>
      </w:ins>
      <w:ins w:id="64" w:author="Microsoft Office ユーザー" w:date="2019-04-19T07:59:00Z">
        <w:r w:rsidR="004D6174">
          <w:rPr>
            <w:rFonts w:ascii="Helvetica Neue" w:hAnsi="Helvetica Neue" w:cs="Helvetica Neue"/>
            <w:color w:val="000000"/>
            <w:kern w:val="0"/>
            <w:sz w:val="26"/>
            <w:szCs w:val="26"/>
          </w:rPr>
          <w:t>Chinese and Japanese</w:t>
        </w:r>
      </w:ins>
      <w:ins w:id="65" w:author="Microsoft Office ユーザー" w:date="2019-04-19T08:00:00Z">
        <w:r w:rsidR="004D6174">
          <w:rPr>
            <w:rFonts w:ascii="Helvetica Neue" w:hAnsi="Helvetica Neue" w:cs="Helvetica Neue"/>
            <w:color w:val="000000"/>
            <w:kern w:val="0"/>
            <w:sz w:val="26"/>
            <w:szCs w:val="26"/>
          </w:rPr>
          <w:t xml:space="preserve"> finance</w:t>
        </w:r>
      </w:ins>
      <w:bookmarkStart w:id="66" w:name="_GoBack"/>
      <w:bookmarkEnd w:id="66"/>
      <w:ins w:id="67" w:author="Microsoft Office ユーザー" w:date="2019-04-19T07:59:00Z">
        <w:r w:rsidR="004D6174">
          <w:rPr>
            <w:rFonts w:ascii="Helvetica Neue" w:hAnsi="Helvetica Neue" w:cs="Helvetica Neue"/>
            <w:color w:val="000000"/>
            <w:kern w:val="0"/>
            <w:sz w:val="26"/>
            <w:szCs w:val="26"/>
          </w:rPr>
          <w:t>.</w:t>
        </w:r>
      </w:ins>
      <w:moveTo w:id="68" w:author="Microsoft Office ユーザー" w:date="2019-04-19T07:10:00Z">
        <w:del w:id="69" w:author="Microsoft Office ユーザー" w:date="2019-04-19T07:59:00Z">
          <w:r w:rsidDel="004D6174">
            <w:rPr>
              <w:rFonts w:ascii="Helvetica Neue" w:hAnsi="Helvetica Neue" w:cs="Helvetica Neue"/>
              <w:color w:val="000000"/>
              <w:kern w:val="0"/>
              <w:sz w:val="26"/>
              <w:szCs w:val="26"/>
            </w:rPr>
            <w:delText>.</w:delText>
          </w:r>
        </w:del>
        <w:r>
          <w:rPr>
            <w:rFonts w:ascii="Helvetica Neue" w:hAnsi="Helvetica Neue" w:cs="Helvetica Neue"/>
            <w:color w:val="000000"/>
            <w:kern w:val="0"/>
            <w:sz w:val="26"/>
            <w:szCs w:val="26"/>
          </w:rPr>
          <w:t xml:space="preserve"> </w:t>
        </w:r>
      </w:moveTo>
      <w:moveToRangeEnd w:id="60"/>
      <w:r w:rsidR="001F2788">
        <w:rPr>
          <w:rFonts w:ascii="Helvetica Neue" w:hAnsi="Helvetica Neue" w:cs="Helvetica Neue"/>
          <w:color w:val="000000"/>
          <w:kern w:val="0"/>
          <w:sz w:val="26"/>
          <w:szCs w:val="26"/>
        </w:rPr>
        <w:t>Thank you for taking the time to review my application. Any financial help or program fees will be greatly appreciated and put to good use.</w:t>
      </w:r>
    </w:p>
    <w:sectPr w:rsidR="00853A72" w:rsidRPr="004D6174" w:rsidSect="0093655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ユーザー">
    <w15:presenceInfo w15:providerId="None" w15:userId="Microsoft Office ユーザ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bordersDoNotSurroundHeader/>
  <w:bordersDoNotSurroundFooter/>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88"/>
    <w:rsid w:val="00035656"/>
    <w:rsid w:val="00065191"/>
    <w:rsid w:val="001F1BE4"/>
    <w:rsid w:val="001F2788"/>
    <w:rsid w:val="002021DC"/>
    <w:rsid w:val="002A40C7"/>
    <w:rsid w:val="003507C0"/>
    <w:rsid w:val="003D3930"/>
    <w:rsid w:val="00425996"/>
    <w:rsid w:val="00436429"/>
    <w:rsid w:val="0044663F"/>
    <w:rsid w:val="004D6174"/>
    <w:rsid w:val="00542BC4"/>
    <w:rsid w:val="0057105F"/>
    <w:rsid w:val="005B3442"/>
    <w:rsid w:val="005F4343"/>
    <w:rsid w:val="00621BC7"/>
    <w:rsid w:val="00636BAF"/>
    <w:rsid w:val="00656CC5"/>
    <w:rsid w:val="00661B84"/>
    <w:rsid w:val="006756FE"/>
    <w:rsid w:val="006D3FA2"/>
    <w:rsid w:val="006D7717"/>
    <w:rsid w:val="006E5EE5"/>
    <w:rsid w:val="007B05AA"/>
    <w:rsid w:val="007C467E"/>
    <w:rsid w:val="007E7886"/>
    <w:rsid w:val="00895031"/>
    <w:rsid w:val="00900E3E"/>
    <w:rsid w:val="0093655C"/>
    <w:rsid w:val="009C0A20"/>
    <w:rsid w:val="00A303DF"/>
    <w:rsid w:val="00A71902"/>
    <w:rsid w:val="00BD391E"/>
    <w:rsid w:val="00BF3655"/>
    <w:rsid w:val="00C07F38"/>
    <w:rsid w:val="00C24323"/>
    <w:rsid w:val="00C4406A"/>
    <w:rsid w:val="00D10D50"/>
    <w:rsid w:val="00D64CF1"/>
    <w:rsid w:val="00E0172F"/>
    <w:rsid w:val="00E8624E"/>
    <w:rsid w:val="00FA1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6A8B18"/>
  <w15:chartTrackingRefBased/>
  <w15:docId w15:val="{6A1E2A38-6D39-D745-8EC2-E176E9F1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895031"/>
  </w:style>
  <w:style w:type="paragraph" w:styleId="a4">
    <w:name w:val="Balloon Text"/>
    <w:basedOn w:val="a"/>
    <w:link w:val="a5"/>
    <w:uiPriority w:val="99"/>
    <w:semiHidden/>
    <w:unhideWhenUsed/>
    <w:rsid w:val="00895031"/>
    <w:rPr>
      <w:rFonts w:ascii="ＭＳ 明朝" w:eastAsia="ＭＳ 明朝"/>
      <w:sz w:val="18"/>
      <w:szCs w:val="18"/>
    </w:rPr>
  </w:style>
  <w:style w:type="character" w:customStyle="1" w:styleId="a5">
    <w:name w:val="吹き出し (文字)"/>
    <w:basedOn w:val="a0"/>
    <w:link w:val="a4"/>
    <w:uiPriority w:val="99"/>
    <w:semiHidden/>
    <w:rsid w:val="00895031"/>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DAB6-D0FF-954C-8F17-87F84908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462</Words>
  <Characters>2639</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38</cp:revision>
  <dcterms:created xsi:type="dcterms:W3CDTF">2019-04-18T21:45:00Z</dcterms:created>
  <dcterms:modified xsi:type="dcterms:W3CDTF">2019-04-18T23:00:00Z</dcterms:modified>
</cp:coreProperties>
</file>