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D4" w:rsidRPr="000A26E0" w:rsidRDefault="00E455D4" w:rsidP="00C4690F">
      <w:pPr>
        <w:jc w:val="center"/>
        <w:rPr>
          <w:b/>
          <w:sz w:val="22"/>
          <w:szCs w:val="22"/>
          <w:rPrChange w:id="0" w:author="Microsoft Office ユーザー" w:date="2019-05-08T14:56:00Z">
            <w:rPr>
              <w:b/>
            </w:rPr>
          </w:rPrChange>
        </w:rPr>
      </w:pPr>
      <w:proofErr w:type="spellStart"/>
      <w:r w:rsidRPr="000A26E0">
        <w:rPr>
          <w:b/>
          <w:sz w:val="22"/>
          <w:szCs w:val="22"/>
          <w:rPrChange w:id="1" w:author="Microsoft Office ユーザー" w:date="2019-05-08T14:56:00Z">
            <w:rPr>
              <w:b/>
              <w:sz w:val="28"/>
            </w:rPr>
          </w:rPrChange>
        </w:rPr>
        <w:t>Yaxuan</w:t>
      </w:r>
      <w:proofErr w:type="spellEnd"/>
      <w:r w:rsidR="0061732B" w:rsidRPr="000A26E0">
        <w:rPr>
          <w:b/>
          <w:sz w:val="22"/>
          <w:szCs w:val="22"/>
          <w:rPrChange w:id="2" w:author="Microsoft Office ユーザー" w:date="2019-05-08T14:56:00Z">
            <w:rPr>
              <w:b/>
              <w:sz w:val="28"/>
            </w:rPr>
          </w:rPrChange>
        </w:rPr>
        <w:t xml:space="preserve"> Hu</w:t>
      </w:r>
    </w:p>
    <w:p w:rsidR="0061732B" w:rsidDel="00FB0497" w:rsidRDefault="0061732B" w:rsidP="00F153BF">
      <w:pPr>
        <w:jc w:val="center"/>
        <w:rPr>
          <w:del w:id="3" w:author="Microsoft Office ユーザー" w:date="2019-05-08T15:21:00Z"/>
          <w:sz w:val="22"/>
          <w:szCs w:val="22"/>
        </w:rPr>
      </w:pPr>
      <w:r w:rsidRPr="000A26E0">
        <w:rPr>
          <w:sz w:val="22"/>
          <w:szCs w:val="22"/>
          <w:rPrChange w:id="4" w:author="Microsoft Office ユーザー" w:date="2019-05-08T14:56:00Z">
            <w:rPr/>
          </w:rPrChange>
        </w:rPr>
        <w:t xml:space="preserve">Email: hyx1993@hotmail.com | Tel: </w:t>
      </w:r>
      <w:r w:rsidR="005B49AC" w:rsidRPr="000A26E0">
        <w:rPr>
          <w:sz w:val="22"/>
          <w:szCs w:val="22"/>
          <w:rPrChange w:id="5" w:author="Microsoft Office ユーザー" w:date="2019-05-08T14:56:00Z">
            <w:rPr/>
          </w:rPrChange>
        </w:rPr>
        <w:t>+81 (</w:t>
      </w:r>
      <w:r w:rsidRPr="000A26E0">
        <w:rPr>
          <w:sz w:val="22"/>
          <w:szCs w:val="22"/>
          <w:rPrChange w:id="6" w:author="Microsoft Office ユーザー" w:date="2019-05-08T14:56:00Z">
            <w:rPr/>
          </w:rPrChange>
        </w:rPr>
        <w:t>0</w:t>
      </w:r>
      <w:r w:rsidR="005B49AC" w:rsidRPr="000A26E0">
        <w:rPr>
          <w:sz w:val="22"/>
          <w:szCs w:val="22"/>
          <w:rPrChange w:id="7" w:author="Microsoft Office ユーザー" w:date="2019-05-08T14:56:00Z">
            <w:rPr/>
          </w:rPrChange>
        </w:rPr>
        <w:t>)</w:t>
      </w:r>
      <w:r w:rsidRPr="000A26E0">
        <w:rPr>
          <w:sz w:val="22"/>
          <w:szCs w:val="22"/>
          <w:rPrChange w:id="8" w:author="Microsoft Office ユーザー" w:date="2019-05-08T14:56:00Z">
            <w:rPr/>
          </w:rPrChange>
        </w:rPr>
        <w:t>90-1393-4736</w:t>
      </w:r>
    </w:p>
    <w:p w:rsidR="00FB0497" w:rsidRPr="000A26E0" w:rsidRDefault="00FB0497" w:rsidP="00C4690F">
      <w:pPr>
        <w:jc w:val="center"/>
        <w:rPr>
          <w:ins w:id="9" w:author="Microsoft Office ユーザー" w:date="2019-05-08T15:39:00Z"/>
          <w:sz w:val="22"/>
          <w:szCs w:val="22"/>
          <w:rPrChange w:id="10" w:author="Microsoft Office ユーザー" w:date="2019-05-08T14:56:00Z">
            <w:rPr>
              <w:ins w:id="11" w:author="Microsoft Office ユーザー" w:date="2019-05-08T15:39:00Z"/>
            </w:rPr>
          </w:rPrChange>
        </w:rPr>
      </w:pPr>
    </w:p>
    <w:p w:rsidR="00FB0497" w:rsidRDefault="00FB0497" w:rsidP="00224F0D">
      <w:pPr>
        <w:rPr>
          <w:ins w:id="12" w:author="Microsoft Office ユーザー" w:date="2019-05-08T15:21:00Z"/>
          <w:rFonts w:hint="eastAsia"/>
          <w:b/>
          <w:sz w:val="22"/>
          <w:szCs w:val="22"/>
        </w:rPr>
      </w:pPr>
    </w:p>
    <w:p w:rsidR="0061732B" w:rsidRPr="00F2681F" w:rsidDel="00F2681F" w:rsidRDefault="00F2681F" w:rsidP="00F2681F">
      <w:pPr>
        <w:rPr>
          <w:del w:id="13" w:author="Microsoft Office ユーザー" w:date="2019-05-08T15:08:00Z"/>
          <w:rFonts w:cstheme="minorHAnsi"/>
          <w:b/>
          <w:color w:val="323E4F" w:themeColor="text2" w:themeShade="BF"/>
          <w:sz w:val="22"/>
          <w:szCs w:val="22"/>
          <w:lang w:eastAsia="ja-JP"/>
          <w:rPrChange w:id="14" w:author="Microsoft Office ユーザー" w:date="2019-05-08T15:14:00Z">
            <w:rPr>
              <w:del w:id="15" w:author="Microsoft Office ユーザー" w:date="2019-05-08T15:08:00Z"/>
              <w:b/>
              <w:color w:val="323E4F" w:themeColor="text2" w:themeShade="BF"/>
              <w:sz w:val="22"/>
              <w:szCs w:val="22"/>
            </w:rPr>
          </w:rPrChange>
        </w:rPr>
      </w:pPr>
      <w:ins w:id="16" w:author="Microsoft Office ユーザー" w:date="2019-05-08T15:11:00Z">
        <w:r w:rsidRPr="00F2681F">
          <w:rPr>
            <w:rFonts w:cstheme="minorHAnsi"/>
            <w:color w:val="000000"/>
            <w:sz w:val="22"/>
            <w:szCs w:val="22"/>
            <w:rPrChange w:id="17" w:author="Microsoft Office ユーザー" w:date="2019-05-08T15:14:00Z">
              <w:rPr>
                <w:rFonts w:ascii="Helvetica Neue" w:hAnsi="Helvetica Neue" w:cs="Helvetica Neue"/>
                <w:color w:val="000000"/>
                <w:sz w:val="26"/>
                <w:szCs w:val="26"/>
              </w:rPr>
            </w:rPrChange>
          </w:rPr>
          <w:t>A</w:t>
        </w:r>
      </w:ins>
      <w:ins w:id="18" w:author="Microsoft Office ユーザー" w:date="2019-05-08T15:07:00Z">
        <w:r w:rsidRPr="00F2681F">
          <w:rPr>
            <w:rFonts w:cstheme="minorHAnsi"/>
            <w:color w:val="000000"/>
            <w:sz w:val="22"/>
            <w:szCs w:val="22"/>
            <w:rPrChange w:id="19" w:author="Microsoft Office ユーザー" w:date="2019-05-08T15:14:00Z">
              <w:rPr>
                <w:rFonts w:ascii="Helvetica Neue" w:hAnsi="Helvetica Neue" w:cs="Helvetica Neue"/>
                <w:color w:val="000000"/>
                <w:sz w:val="26"/>
                <w:szCs w:val="26"/>
              </w:rPr>
            </w:rPrChange>
          </w:rPr>
          <w:t>n expert in international finance</w:t>
        </w:r>
      </w:ins>
      <w:ins w:id="20" w:author="Microsoft Office ユーザー" w:date="2019-05-08T15:27:00Z">
        <w:r w:rsidR="008252FA">
          <w:rPr>
            <w:rFonts w:cstheme="minorHAnsi"/>
            <w:color w:val="000000"/>
            <w:sz w:val="22"/>
            <w:szCs w:val="22"/>
          </w:rPr>
          <w:t xml:space="preserve">, </w:t>
        </w:r>
      </w:ins>
      <w:ins w:id="21" w:author="Microsoft Office ユーザー" w:date="2019-05-08T15:32:00Z">
        <w:r w:rsidR="008252FA">
          <w:rPr>
            <w:rFonts w:cstheme="minorHAnsi"/>
            <w:color w:val="000000"/>
            <w:sz w:val="22"/>
            <w:szCs w:val="22"/>
            <w:lang w:eastAsia="ja-JP"/>
          </w:rPr>
          <w:t>who understand</w:t>
        </w:r>
      </w:ins>
      <w:ins w:id="22" w:author="Microsoft Office ユーザー" w:date="2019-05-08T15:33:00Z">
        <w:r w:rsidR="008252FA">
          <w:rPr>
            <w:rFonts w:cstheme="minorHAnsi"/>
            <w:color w:val="000000"/>
            <w:sz w:val="22"/>
            <w:szCs w:val="22"/>
            <w:lang w:eastAsia="ja-JP"/>
          </w:rPr>
          <w:t>s</w:t>
        </w:r>
      </w:ins>
      <w:ins w:id="23" w:author="Microsoft Office ユーザー" w:date="2019-05-08T15:32:00Z">
        <w:r w:rsidR="008252FA">
          <w:rPr>
            <w:rFonts w:cstheme="minorHAnsi"/>
            <w:color w:val="000000"/>
            <w:sz w:val="22"/>
            <w:szCs w:val="22"/>
            <w:lang w:eastAsia="ja-JP"/>
          </w:rPr>
          <w:t xml:space="preserve"> </w:t>
        </w:r>
      </w:ins>
      <w:ins w:id="24" w:author="Microsoft Office ユーザー" w:date="2019-05-08T15:46:00Z">
        <w:r w:rsidR="00FB0497">
          <w:rPr>
            <w:rFonts w:cstheme="minorHAnsi"/>
            <w:color w:val="000000"/>
            <w:sz w:val="22"/>
            <w:szCs w:val="22"/>
            <w:lang w:eastAsia="ja-JP"/>
          </w:rPr>
          <w:t xml:space="preserve">both </w:t>
        </w:r>
      </w:ins>
      <w:ins w:id="25" w:author="Microsoft Office ユーザー" w:date="2019-05-08T15:07:00Z">
        <w:r w:rsidRPr="00F2681F">
          <w:rPr>
            <w:rFonts w:cstheme="minorHAnsi"/>
            <w:color w:val="000000"/>
            <w:sz w:val="22"/>
            <w:szCs w:val="22"/>
            <w:rPrChange w:id="26" w:author="Microsoft Office ユーザー" w:date="2019-05-08T15:14:00Z">
              <w:rPr>
                <w:rFonts w:ascii="Helvetica Neue" w:hAnsi="Helvetica Neue" w:cs="Helvetica Neue"/>
                <w:color w:val="000000"/>
                <w:sz w:val="26"/>
                <w:szCs w:val="26"/>
              </w:rPr>
            </w:rPrChange>
          </w:rPr>
          <w:t xml:space="preserve">Chinese and Japanese </w:t>
        </w:r>
      </w:ins>
      <w:ins w:id="27" w:author="Microsoft Office ユーザー" w:date="2019-05-08T15:34:00Z">
        <w:r w:rsidR="008252FA">
          <w:rPr>
            <w:rFonts w:cstheme="minorHAnsi"/>
            <w:color w:val="000000"/>
            <w:sz w:val="22"/>
            <w:szCs w:val="22"/>
          </w:rPr>
          <w:t>business</w:t>
        </w:r>
      </w:ins>
      <w:ins w:id="28" w:author="Microsoft Office ユーザー" w:date="2019-05-08T15:35:00Z">
        <w:r w:rsidR="008252FA">
          <w:rPr>
            <w:rFonts w:cstheme="minorHAnsi"/>
            <w:color w:val="000000"/>
            <w:sz w:val="22"/>
            <w:szCs w:val="22"/>
          </w:rPr>
          <w:t xml:space="preserve"> custom</w:t>
        </w:r>
      </w:ins>
      <w:ins w:id="29" w:author="Microsoft Office ユーザー" w:date="2019-05-08T15:38:00Z">
        <w:r w:rsidR="00FB0497">
          <w:rPr>
            <w:rFonts w:cstheme="minorHAnsi"/>
            <w:color w:val="000000"/>
            <w:sz w:val="22"/>
            <w:szCs w:val="22"/>
          </w:rPr>
          <w:t>s</w:t>
        </w:r>
      </w:ins>
      <w:ins w:id="30" w:author="Microsoft Office ユーザー" w:date="2019-05-08T15:35:00Z">
        <w:r w:rsidR="008252FA">
          <w:rPr>
            <w:rFonts w:cstheme="minorHAnsi"/>
            <w:color w:val="000000"/>
            <w:sz w:val="22"/>
            <w:szCs w:val="22"/>
          </w:rPr>
          <w:t xml:space="preserve"> </w:t>
        </w:r>
      </w:ins>
      <w:ins w:id="31" w:author="Microsoft Office ユーザー" w:date="2019-05-08T15:38:00Z">
        <w:r w:rsidR="008252FA" w:rsidRPr="008252FA">
          <w:rPr>
            <w:rFonts w:cstheme="minorHAnsi"/>
            <w:color w:val="000000"/>
            <w:sz w:val="22"/>
            <w:szCs w:val="22"/>
          </w:rPr>
          <w:t>with strengths in the area</w:t>
        </w:r>
      </w:ins>
      <w:ins w:id="32" w:author="Microsoft Office ユーザー" w:date="2019-05-08T15:46:00Z">
        <w:r w:rsidR="00FB0497">
          <w:rPr>
            <w:rFonts w:cstheme="minorHAnsi"/>
            <w:color w:val="000000"/>
            <w:sz w:val="22"/>
            <w:szCs w:val="22"/>
          </w:rPr>
          <w:t>s</w:t>
        </w:r>
      </w:ins>
      <w:ins w:id="33" w:author="Microsoft Office ユーザー" w:date="2019-05-08T15:38:00Z">
        <w:r w:rsidR="008252FA" w:rsidRPr="008252FA">
          <w:rPr>
            <w:rFonts w:cstheme="minorHAnsi"/>
            <w:color w:val="000000"/>
            <w:sz w:val="22"/>
            <w:szCs w:val="22"/>
          </w:rPr>
          <w:t xml:space="preserve"> of</w:t>
        </w:r>
        <w:r w:rsidR="008252FA" w:rsidRPr="008252FA">
          <w:rPr>
            <w:rFonts w:cstheme="minorHAnsi"/>
            <w:color w:val="000000"/>
            <w:sz w:val="22"/>
            <w:szCs w:val="22"/>
          </w:rPr>
          <w:t xml:space="preserve"> </w:t>
        </w:r>
      </w:ins>
      <w:ins w:id="34" w:author="Microsoft Office ユーザー" w:date="2019-05-08T15:20:00Z">
        <w:r w:rsidR="00F153BF" w:rsidRPr="00F2681F">
          <w:rPr>
            <w:rFonts w:cstheme="minorHAnsi"/>
            <w:color w:val="000000"/>
            <w:sz w:val="22"/>
            <w:szCs w:val="22"/>
          </w:rPr>
          <w:t xml:space="preserve">accounting, tax administration, </w:t>
        </w:r>
      </w:ins>
      <w:ins w:id="35" w:author="Microsoft Office ユーザー" w:date="2019-05-08T15:35:00Z">
        <w:r w:rsidR="008252FA" w:rsidRPr="00F2681F">
          <w:rPr>
            <w:rFonts w:cstheme="minorHAnsi"/>
            <w:color w:val="000000"/>
            <w:sz w:val="22"/>
            <w:szCs w:val="22"/>
          </w:rPr>
          <w:t>laws</w:t>
        </w:r>
        <w:r w:rsidR="008252FA">
          <w:rPr>
            <w:rFonts w:cstheme="minorHAnsi"/>
            <w:color w:val="000000"/>
            <w:sz w:val="22"/>
            <w:szCs w:val="22"/>
          </w:rPr>
          <w:t xml:space="preserve">, </w:t>
        </w:r>
      </w:ins>
      <w:ins w:id="36" w:author="Microsoft Office ユーザー" w:date="2019-05-08T15:20:00Z">
        <w:r w:rsidR="00F153BF" w:rsidRPr="00F2681F">
          <w:rPr>
            <w:rFonts w:cstheme="minorHAnsi"/>
            <w:color w:val="000000"/>
            <w:sz w:val="22"/>
            <w:szCs w:val="22"/>
          </w:rPr>
          <w:t>insurance, and foreign exchange</w:t>
        </w:r>
        <w:r w:rsidR="00F153BF">
          <w:rPr>
            <w:rFonts w:cstheme="minorHAnsi"/>
            <w:color w:val="000000"/>
            <w:sz w:val="22"/>
            <w:szCs w:val="22"/>
          </w:rPr>
          <w:t xml:space="preserve">. </w:t>
        </w:r>
      </w:ins>
    </w:p>
    <w:p w:rsidR="00F2681F" w:rsidRPr="000A26E0" w:rsidRDefault="00F2681F" w:rsidP="00224F0D">
      <w:pPr>
        <w:rPr>
          <w:ins w:id="37" w:author="Microsoft Office ユーザー" w:date="2019-05-08T15:08:00Z"/>
          <w:rFonts w:hint="eastAsia"/>
          <w:sz w:val="22"/>
          <w:szCs w:val="22"/>
          <w:rPrChange w:id="38" w:author="Microsoft Office ユーザー" w:date="2019-05-08T14:56:00Z">
            <w:rPr>
              <w:ins w:id="39" w:author="Microsoft Office ユーザー" w:date="2019-05-08T15:08:00Z"/>
            </w:rPr>
          </w:rPrChange>
        </w:rPr>
      </w:pPr>
    </w:p>
    <w:p w:rsidR="00F2681F" w:rsidRPr="00FB0497" w:rsidRDefault="00F2681F" w:rsidP="00F2681F">
      <w:pPr>
        <w:rPr>
          <w:ins w:id="40" w:author="Microsoft Office ユーザー" w:date="2019-05-08T15:06:00Z"/>
          <w:rFonts w:hint="eastAsia"/>
          <w:b/>
          <w:color w:val="323E4F" w:themeColor="text2" w:themeShade="BF"/>
          <w:sz w:val="22"/>
          <w:szCs w:val="22"/>
          <w:rPrChange w:id="41" w:author="Microsoft Office ユーザー" w:date="2019-05-08T15:46:00Z">
            <w:rPr>
              <w:ins w:id="42" w:author="Microsoft Office ユーザー" w:date="2019-05-08T15:06:00Z"/>
              <w:rFonts w:hint="eastAsia"/>
              <w:b/>
              <w:color w:val="323E4F" w:themeColor="text2" w:themeShade="BF"/>
              <w:sz w:val="22"/>
              <w:szCs w:val="22"/>
            </w:rPr>
          </w:rPrChange>
        </w:rPr>
        <w:pPrChange w:id="43" w:author="Microsoft Office ユーザー" w:date="2019-05-08T15:08:00Z">
          <w:pPr>
            <w:spacing w:after="240"/>
          </w:pPr>
        </w:pPrChange>
      </w:pPr>
    </w:p>
    <w:p w:rsidR="00224F0D" w:rsidRPr="000A26E0" w:rsidRDefault="00560358" w:rsidP="00C4690F">
      <w:pPr>
        <w:spacing w:after="240"/>
        <w:rPr>
          <w:sz w:val="22"/>
          <w:szCs w:val="22"/>
          <w:rPrChange w:id="44" w:author="Microsoft Office ユーザー" w:date="2019-05-08T14:56:00Z">
            <w:rPr/>
          </w:rPrChange>
        </w:rPr>
      </w:pPr>
      <w:r w:rsidRPr="000A26E0">
        <w:rPr>
          <w:b/>
          <w:noProof/>
          <w:color w:val="323E4F" w:themeColor="text2" w:themeShade="BF"/>
          <w:sz w:val="22"/>
          <w:szCs w:val="22"/>
          <w:rPrChange w:id="45" w:author="Microsoft Office ユーザー" w:date="2019-05-08T14:56:00Z">
            <w:rPr>
              <w:b/>
              <w:noProof/>
              <w:color w:val="323E4F" w:themeColor="text2" w:themeShade="BF"/>
            </w:rPr>
          </w:rPrChang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247650</wp:posOffset>
                </wp:positionV>
                <wp:extent cx="5105400" cy="0"/>
                <wp:effectExtent l="0" t="1905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D7AD3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9.5pt" to="399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" strokecolor="#393737 [814]" strokeweight="2.25pt">
                <v:stroke joinstyle="miter"/>
              </v:line>
            </w:pict>
          </mc:Fallback>
        </mc:AlternateContent>
      </w:r>
      <w:r w:rsidR="00224F0D" w:rsidRPr="000A26E0">
        <w:rPr>
          <w:b/>
          <w:color w:val="323E4F" w:themeColor="text2" w:themeShade="BF"/>
          <w:sz w:val="22"/>
          <w:szCs w:val="22"/>
          <w:rPrChange w:id="46" w:author="Microsoft Office ユーザー" w:date="2019-05-08T14:56:00Z">
            <w:rPr>
              <w:b/>
              <w:color w:val="323E4F" w:themeColor="text2" w:themeShade="BF"/>
            </w:rPr>
          </w:rPrChange>
        </w:rPr>
        <w:t>WORK EXPERIENCE</w:t>
      </w:r>
    </w:p>
    <w:p w:rsidR="00FB0497" w:rsidRDefault="00D24973" w:rsidP="00FB0497">
      <w:pPr>
        <w:ind w:left="1436" w:hangingChars="650" w:hanging="1436"/>
        <w:rPr>
          <w:ins w:id="47" w:author="Microsoft Office ユーザー" w:date="2019-05-08T15:43:00Z"/>
          <w:b/>
          <w:sz w:val="22"/>
          <w:szCs w:val="22"/>
        </w:rPr>
      </w:pPr>
      <w:r w:rsidRPr="000A26E0">
        <w:rPr>
          <w:b/>
          <w:sz w:val="22"/>
          <w:szCs w:val="22"/>
          <w:rPrChange w:id="48" w:author="Microsoft Office ユーザー" w:date="2019-05-08T14:56:00Z">
            <w:rPr>
              <w:b/>
            </w:rPr>
          </w:rPrChange>
        </w:rPr>
        <w:t>THE HOKURIKU BANK, LTD.</w:t>
      </w:r>
      <w:del w:id="49" w:author="Microsoft Office ユーザー" w:date="2019-05-08T15:42:00Z">
        <w:r w:rsidRPr="000A26E0" w:rsidDel="00FB0497">
          <w:rPr>
            <w:b/>
            <w:sz w:val="22"/>
            <w:szCs w:val="22"/>
            <w:rPrChange w:id="50" w:author="Microsoft Office ユーザー" w:date="2019-05-08T14:56:00Z">
              <w:rPr>
                <w:b/>
              </w:rPr>
            </w:rPrChange>
          </w:rPr>
          <w:delText xml:space="preserve"> (</w:delText>
        </w:r>
        <w:r w:rsidR="00560358" w:rsidRPr="000A26E0" w:rsidDel="00FB0497">
          <w:rPr>
            <w:b/>
            <w:sz w:val="22"/>
            <w:szCs w:val="22"/>
            <w:rPrChange w:id="51" w:author="Microsoft Office ユーザー" w:date="2019-05-08T14:56:00Z">
              <w:rPr>
                <w:b/>
              </w:rPr>
            </w:rPrChange>
          </w:rPr>
          <w:delText>Headquarter)</w:delText>
        </w:r>
      </w:del>
      <w:ins w:id="52" w:author="Microsoft Office ユーザー" w:date="2019-05-08T15:43:00Z">
        <w:r w:rsidR="00FB0497">
          <w:rPr>
            <w:b/>
            <w:sz w:val="22"/>
            <w:szCs w:val="22"/>
          </w:rPr>
          <w:t xml:space="preserve"> </w:t>
        </w:r>
      </w:ins>
      <w:del w:id="53" w:author="Microsoft Office ユーザー" w:date="2019-05-08T15:43:00Z">
        <w:r w:rsidR="008262CC" w:rsidRPr="000A26E0" w:rsidDel="00FB0497">
          <w:rPr>
            <w:b/>
            <w:sz w:val="22"/>
            <w:szCs w:val="22"/>
            <w:rPrChange w:id="54" w:author="Microsoft Office ユーザー" w:date="2019-05-08T14:56:00Z">
              <w:rPr>
                <w:b/>
              </w:rPr>
            </w:rPrChange>
          </w:rPr>
          <w:delText xml:space="preserve"> </w:delText>
        </w:r>
      </w:del>
      <w:ins w:id="55" w:author="Microsoft Office ユーザー" w:date="2019-05-08T15:43:00Z">
        <w:r w:rsidR="00FB0497" w:rsidRPr="0012247C">
          <w:rPr>
            <w:b/>
            <w:sz w:val="22"/>
            <w:szCs w:val="22"/>
          </w:rPr>
          <w:t>Global Strategic Planning Group.</w:t>
        </w:r>
      </w:ins>
      <w:del w:id="56" w:author="Microsoft Office ユーザー" w:date="2019-05-08T14:51:00Z">
        <w:r w:rsidR="00560358" w:rsidRPr="000A26E0" w:rsidDel="00F07CE1">
          <w:rPr>
            <w:sz w:val="22"/>
            <w:szCs w:val="22"/>
            <w:rPrChange w:id="57" w:author="Microsoft Office ユーザー" w:date="2019-05-08T14:56:00Z">
              <w:rPr/>
            </w:rPrChange>
          </w:rPr>
          <w:delText xml:space="preserve"> </w:delText>
        </w:r>
        <w:r w:rsidR="008262CC" w:rsidRPr="000A26E0" w:rsidDel="00F07CE1">
          <w:rPr>
            <w:sz w:val="22"/>
            <w:szCs w:val="22"/>
            <w:rPrChange w:id="58" w:author="Microsoft Office ユーザー" w:date="2019-05-08T14:56:00Z">
              <w:rPr/>
            </w:rPrChange>
          </w:rPr>
          <w:delText xml:space="preserve"> </w:delText>
        </w:r>
      </w:del>
      <w:del w:id="59" w:author="Microsoft Office ユーザー" w:date="2019-05-08T14:48:00Z">
        <w:r w:rsidR="008262CC" w:rsidRPr="000A26E0" w:rsidDel="00F07CE1">
          <w:rPr>
            <w:sz w:val="22"/>
            <w:szCs w:val="22"/>
            <w:rPrChange w:id="60" w:author="Microsoft Office ユーザー" w:date="2019-05-08T14:56:00Z">
              <w:rPr/>
            </w:rPrChange>
          </w:rPr>
          <w:delText xml:space="preserve"> </w:delText>
        </w:r>
        <w:r w:rsidR="00560358" w:rsidRPr="000A26E0" w:rsidDel="00F07CE1">
          <w:rPr>
            <w:sz w:val="22"/>
            <w:szCs w:val="22"/>
            <w:rPrChange w:id="61" w:author="Microsoft Office ユーザー" w:date="2019-05-08T14:56:00Z">
              <w:rPr/>
            </w:rPrChange>
          </w:rPr>
          <w:delText xml:space="preserve"> </w:delText>
        </w:r>
        <w:r w:rsidR="008262CC" w:rsidRPr="000A26E0" w:rsidDel="00F07CE1">
          <w:rPr>
            <w:sz w:val="22"/>
            <w:szCs w:val="22"/>
            <w:rPrChange w:id="62" w:author="Microsoft Office ユーザー" w:date="2019-05-08T14:56:00Z">
              <w:rPr/>
            </w:rPrChange>
          </w:rPr>
          <w:delText xml:space="preserve"> </w:delText>
        </w:r>
      </w:del>
      <w:del w:id="63" w:author="Microsoft Office ユーザー" w:date="2019-05-08T15:41:00Z">
        <w:r w:rsidR="008262CC" w:rsidRPr="000A26E0" w:rsidDel="00FB0497">
          <w:rPr>
            <w:b/>
            <w:sz w:val="22"/>
            <w:szCs w:val="22"/>
            <w:rPrChange w:id="64" w:author="Microsoft Office ユーザー" w:date="2019-05-08T14:56:00Z">
              <w:rPr>
                <w:b/>
              </w:rPr>
            </w:rPrChange>
          </w:rPr>
          <w:delText>Toyama</w:delText>
        </w:r>
        <w:r w:rsidR="00560358" w:rsidRPr="000A26E0" w:rsidDel="00FB0497">
          <w:rPr>
            <w:b/>
            <w:sz w:val="22"/>
            <w:szCs w:val="22"/>
            <w:rPrChange w:id="65" w:author="Microsoft Office ユーザー" w:date="2019-05-08T14:56:00Z">
              <w:rPr>
                <w:b/>
              </w:rPr>
            </w:rPrChange>
          </w:rPr>
          <w:delText>, Japan</w:delText>
        </w:r>
      </w:del>
      <w:ins w:id="66" w:author="Microsoft Office ユーザー" w:date="2019-05-08T14:48:00Z">
        <w:r w:rsidR="00F07CE1" w:rsidRPr="000A26E0">
          <w:rPr>
            <w:b/>
            <w:sz w:val="22"/>
            <w:szCs w:val="22"/>
            <w:rPrChange w:id="67" w:author="Microsoft Office ユーザー" w:date="2019-05-08T14:56:00Z">
              <w:rPr>
                <w:b/>
              </w:rPr>
            </w:rPrChange>
          </w:rPr>
          <w:t xml:space="preserve"> </w:t>
        </w:r>
      </w:ins>
      <w:ins w:id="68" w:author="Microsoft Office ユーザー" w:date="2019-05-08T15:43:00Z">
        <w:r w:rsidR="00FB0497" w:rsidRPr="0012247C">
          <w:rPr>
            <w:b/>
            <w:sz w:val="22"/>
            <w:szCs w:val="22"/>
          </w:rPr>
          <w:t>(Headquarter)</w:t>
        </w:r>
        <w:r w:rsidR="00FB0497">
          <w:rPr>
            <w:b/>
            <w:sz w:val="22"/>
            <w:szCs w:val="22"/>
          </w:rPr>
          <w:t xml:space="preserve"> </w:t>
        </w:r>
      </w:ins>
      <w:ins w:id="69" w:author="Microsoft Office ユーザー" w:date="2019-05-08T14:57:00Z">
        <w:r w:rsidR="000A26E0">
          <w:rPr>
            <w:b/>
            <w:sz w:val="22"/>
            <w:szCs w:val="22"/>
          </w:rPr>
          <w:t xml:space="preserve">    </w:t>
        </w:r>
      </w:ins>
      <w:ins w:id="70" w:author="Microsoft Office ユーザー" w:date="2019-05-08T15:42:00Z">
        <w:r w:rsidR="00FB0497">
          <w:rPr>
            <w:b/>
            <w:sz w:val="22"/>
            <w:szCs w:val="22"/>
          </w:rPr>
          <w:t xml:space="preserve">    </w:t>
        </w:r>
      </w:ins>
    </w:p>
    <w:p w:rsidR="00560358" w:rsidRPr="00FB0497" w:rsidDel="00FB0497" w:rsidRDefault="00FB0497" w:rsidP="00FB0497">
      <w:pPr>
        <w:ind w:left="1436" w:hangingChars="650" w:hanging="1436"/>
        <w:rPr>
          <w:del w:id="71" w:author="Microsoft Office ユーザー" w:date="2019-05-08T15:43:00Z"/>
          <w:b/>
          <w:sz w:val="22"/>
          <w:szCs w:val="22"/>
          <w:rPrChange w:id="72" w:author="Microsoft Office ユーザー" w:date="2019-05-08T15:41:00Z">
            <w:rPr>
              <w:del w:id="73" w:author="Microsoft Office ユーザー" w:date="2019-05-08T15:43:00Z"/>
            </w:rPr>
          </w:rPrChange>
        </w:rPr>
        <w:pPrChange w:id="74" w:author="Microsoft Office ユーザー" w:date="2019-05-08T15:44:00Z">
          <w:pPr/>
        </w:pPrChange>
      </w:pPr>
      <w:ins w:id="75" w:author="Microsoft Office ユーザー" w:date="2019-05-08T15:42:00Z">
        <w:r>
          <w:rPr>
            <w:b/>
            <w:sz w:val="22"/>
            <w:szCs w:val="22"/>
          </w:rPr>
          <w:t xml:space="preserve">     </w:t>
        </w:r>
      </w:ins>
      <w:ins w:id="76" w:author="Microsoft Office ユーザー" w:date="2019-05-08T15:44:00Z">
        <w:r>
          <w:rPr>
            <w:b/>
            <w:sz w:val="22"/>
            <w:szCs w:val="22"/>
          </w:rPr>
          <w:t xml:space="preserve">                      </w:t>
        </w:r>
      </w:ins>
      <w:ins w:id="77" w:author="Microsoft Office ユーザー" w:date="2019-05-08T15:42:00Z">
        <w:r>
          <w:rPr>
            <w:b/>
            <w:sz w:val="22"/>
            <w:szCs w:val="22"/>
          </w:rPr>
          <w:t xml:space="preserve">  </w:t>
        </w:r>
      </w:ins>
      <w:ins w:id="78" w:author="Microsoft Office ユーザー" w:date="2019-05-08T15:44:00Z">
        <w:r>
          <w:rPr>
            <w:b/>
            <w:sz w:val="22"/>
            <w:szCs w:val="22"/>
          </w:rPr>
          <w:t xml:space="preserve">          </w:t>
        </w:r>
      </w:ins>
      <w:ins w:id="79" w:author="Microsoft Office ユーザー" w:date="2019-05-08T15:42:00Z">
        <w:r>
          <w:rPr>
            <w:b/>
            <w:sz w:val="22"/>
            <w:szCs w:val="22"/>
          </w:rPr>
          <w:t xml:space="preserve">  </w:t>
        </w:r>
      </w:ins>
      <w:ins w:id="80" w:author="Microsoft Office ユーザー" w:date="2019-05-08T15:41:00Z">
        <w:r w:rsidRPr="0012247C">
          <w:rPr>
            <w:b/>
            <w:sz w:val="22"/>
            <w:szCs w:val="22"/>
          </w:rPr>
          <w:t>Toyama, Japan</w:t>
        </w:r>
      </w:ins>
      <w:del w:id="81" w:author="Microsoft Office ユーザー" w:date="2019-05-08T14:51:00Z">
        <w:r w:rsidR="00560358" w:rsidRPr="00FB0497" w:rsidDel="00F07CE1">
          <w:rPr>
            <w:b/>
            <w:sz w:val="22"/>
            <w:szCs w:val="22"/>
            <w:rPrChange w:id="82" w:author="Microsoft Office ユーザー" w:date="2019-05-08T15:41:00Z">
              <w:rPr>
                <w:b/>
              </w:rPr>
            </w:rPrChange>
          </w:rPr>
          <w:delText xml:space="preserve"> </w:delText>
        </w:r>
      </w:del>
      <w:del w:id="83" w:author="Microsoft Office ユーザー" w:date="2019-05-08T14:48:00Z">
        <w:r w:rsidR="008262CC" w:rsidRPr="00FB0497" w:rsidDel="00F07CE1">
          <w:rPr>
            <w:b/>
            <w:sz w:val="22"/>
            <w:szCs w:val="22"/>
            <w:rPrChange w:id="84" w:author="Microsoft Office ユーザー" w:date="2019-05-08T15:41:00Z">
              <w:rPr>
                <w:b/>
              </w:rPr>
            </w:rPrChange>
          </w:rPr>
          <w:delText xml:space="preserve">  </w:delText>
        </w:r>
        <w:r w:rsidR="00560358" w:rsidRPr="00FB0497" w:rsidDel="00F07CE1">
          <w:rPr>
            <w:b/>
            <w:sz w:val="22"/>
            <w:szCs w:val="22"/>
            <w:rPrChange w:id="85" w:author="Microsoft Office ユーザー" w:date="2019-05-08T15:41:00Z">
              <w:rPr>
                <w:b/>
              </w:rPr>
            </w:rPrChange>
          </w:rPr>
          <w:delText xml:space="preserve">  </w:delText>
        </w:r>
      </w:del>
      <w:del w:id="86" w:author="Microsoft Office ユーザー" w:date="2019-05-08T15:41:00Z">
        <w:r w:rsidR="00560358" w:rsidRPr="00FB0497" w:rsidDel="00FB0497">
          <w:rPr>
            <w:b/>
            <w:sz w:val="22"/>
            <w:szCs w:val="22"/>
            <w:rPrChange w:id="87" w:author="Microsoft Office ユーザー" w:date="2019-05-08T15:41:00Z">
              <w:rPr>
                <w:b/>
              </w:rPr>
            </w:rPrChange>
          </w:rPr>
          <w:delText>2016</w:delText>
        </w:r>
      </w:del>
      <w:del w:id="88" w:author="Microsoft Office ユーザー" w:date="2019-05-08T14:51:00Z">
        <w:r w:rsidR="00560358" w:rsidRPr="00FB0497" w:rsidDel="00F07CE1">
          <w:rPr>
            <w:b/>
            <w:sz w:val="22"/>
            <w:szCs w:val="22"/>
            <w:rPrChange w:id="89" w:author="Microsoft Office ユーザー" w:date="2019-05-08T15:41:00Z">
              <w:rPr>
                <w:b/>
              </w:rPr>
            </w:rPrChange>
          </w:rPr>
          <w:delText>.4</w:delText>
        </w:r>
      </w:del>
      <w:del w:id="90" w:author="Microsoft Office ユーザー" w:date="2019-05-08T15:41:00Z">
        <w:r w:rsidR="00560358" w:rsidRPr="00FB0497" w:rsidDel="00FB0497">
          <w:rPr>
            <w:b/>
            <w:sz w:val="22"/>
            <w:szCs w:val="22"/>
            <w:rPrChange w:id="91" w:author="Microsoft Office ユーザー" w:date="2019-05-08T15:41:00Z">
              <w:rPr>
                <w:b/>
              </w:rPr>
            </w:rPrChange>
          </w:rPr>
          <w:delText>-</w:delText>
        </w:r>
      </w:del>
      <w:del w:id="92" w:author="Microsoft Office ユーザー" w:date="2019-05-08T14:46:00Z">
        <w:r w:rsidR="00560358" w:rsidRPr="00FB0497" w:rsidDel="00F07CE1">
          <w:rPr>
            <w:b/>
            <w:sz w:val="22"/>
            <w:szCs w:val="22"/>
            <w:rPrChange w:id="93" w:author="Microsoft Office ユーザー" w:date="2019-05-08T15:41:00Z">
              <w:rPr>
                <w:b/>
              </w:rPr>
            </w:rPrChange>
          </w:rPr>
          <w:delText>Now</w:delText>
        </w:r>
      </w:del>
    </w:p>
    <w:p w:rsidR="00224F0D" w:rsidRPr="00FB0497" w:rsidRDefault="00224F0D" w:rsidP="00FB0497">
      <w:pPr>
        <w:ind w:left="1436" w:hangingChars="650" w:hanging="1436"/>
        <w:rPr>
          <w:ins w:id="94" w:author="Microsoft Office ユーザー" w:date="2019-05-08T15:04:00Z"/>
          <w:b/>
          <w:sz w:val="22"/>
          <w:szCs w:val="22"/>
          <w:rPrChange w:id="95" w:author="Microsoft Office ユーザー" w:date="2019-05-08T15:41:00Z">
            <w:rPr>
              <w:ins w:id="96" w:author="Microsoft Office ユーザー" w:date="2019-05-08T15:04:00Z"/>
              <w:sz w:val="22"/>
              <w:szCs w:val="22"/>
            </w:rPr>
          </w:rPrChange>
        </w:rPr>
        <w:pPrChange w:id="97" w:author="Microsoft Office ユーザー" w:date="2019-05-08T15:44:00Z">
          <w:pPr/>
        </w:pPrChange>
      </w:pPr>
      <w:del w:id="98" w:author="Microsoft Office ユーザー" w:date="2019-05-08T14:58:00Z">
        <w:r w:rsidRPr="00FB0497" w:rsidDel="000A26E0">
          <w:rPr>
            <w:b/>
            <w:sz w:val="22"/>
            <w:szCs w:val="22"/>
            <w:rPrChange w:id="99" w:author="Microsoft Office ユーザー" w:date="2019-05-08T15:41:00Z">
              <w:rPr/>
            </w:rPrChange>
          </w:rPr>
          <w:delText>(</w:delText>
        </w:r>
      </w:del>
      <w:del w:id="100" w:author="Microsoft Office ユーザー" w:date="2019-05-08T15:43:00Z">
        <w:r w:rsidRPr="00FB0497" w:rsidDel="00FB0497">
          <w:rPr>
            <w:b/>
            <w:sz w:val="22"/>
            <w:szCs w:val="22"/>
            <w:rPrChange w:id="101" w:author="Microsoft Office ユーザー" w:date="2019-05-08T15:41:00Z">
              <w:rPr/>
            </w:rPrChange>
          </w:rPr>
          <w:delText>Global Strategic Planning Group,</w:delText>
        </w:r>
      </w:del>
      <w:del w:id="102" w:author="Microsoft Office ユーザー" w:date="2019-05-08T15:03:00Z">
        <w:r w:rsidRPr="00FB0497" w:rsidDel="000A26E0">
          <w:rPr>
            <w:b/>
            <w:sz w:val="22"/>
            <w:szCs w:val="22"/>
            <w:rPrChange w:id="103" w:author="Microsoft Office ユーザー" w:date="2019-05-08T15:41:00Z">
              <w:rPr/>
            </w:rPrChange>
          </w:rPr>
          <w:delText xml:space="preserve"> the</w:delText>
        </w:r>
      </w:del>
      <w:del w:id="104" w:author="Microsoft Office ユーザー" w:date="2019-05-08T15:43:00Z">
        <w:r w:rsidRPr="00FB0497" w:rsidDel="00FB0497">
          <w:rPr>
            <w:b/>
            <w:sz w:val="22"/>
            <w:szCs w:val="22"/>
            <w:rPrChange w:id="105" w:author="Microsoft Office ユーザー" w:date="2019-05-08T15:41:00Z">
              <w:rPr/>
            </w:rPrChange>
          </w:rPr>
          <w:delText xml:space="preserve"> International Department</w:delText>
        </w:r>
      </w:del>
      <w:ins w:id="106" w:author="Microsoft Office ユーザー" w:date="2019-05-08T15:41:00Z">
        <w:r w:rsidR="00FB0497" w:rsidRPr="00FB0497">
          <w:rPr>
            <w:b/>
            <w:sz w:val="22"/>
            <w:szCs w:val="22"/>
            <w:rPrChange w:id="107" w:author="Microsoft Office ユーザー" w:date="2019-05-08T15:41:00Z">
              <w:rPr>
                <w:b/>
                <w:sz w:val="22"/>
                <w:szCs w:val="22"/>
              </w:rPr>
            </w:rPrChange>
          </w:rPr>
          <w:t xml:space="preserve"> </w:t>
        </w:r>
      </w:ins>
      <w:ins w:id="108" w:author="Microsoft Office ユーザー" w:date="2019-05-08T15:42:00Z">
        <w:r w:rsidR="00FB0497">
          <w:rPr>
            <w:b/>
            <w:sz w:val="22"/>
            <w:szCs w:val="22"/>
          </w:rPr>
          <w:t xml:space="preserve">  </w:t>
        </w:r>
      </w:ins>
      <w:ins w:id="109" w:author="Microsoft Office ユーザー" w:date="2019-05-08T15:41:00Z">
        <w:r w:rsidR="00FB0497" w:rsidRPr="00FB0497">
          <w:rPr>
            <w:b/>
            <w:sz w:val="22"/>
            <w:szCs w:val="22"/>
            <w:rPrChange w:id="110" w:author="Microsoft Office ユーザー" w:date="2019-05-08T15:41:00Z">
              <w:rPr>
                <w:b/>
                <w:sz w:val="22"/>
                <w:szCs w:val="22"/>
              </w:rPr>
            </w:rPrChange>
          </w:rPr>
          <w:t xml:space="preserve">Apr. 2016 </w:t>
        </w:r>
      </w:ins>
      <w:ins w:id="111" w:author="Microsoft Office ユーザー" w:date="2019-05-08T15:44:00Z">
        <w:r w:rsidR="00FB0497">
          <w:rPr>
            <w:b/>
            <w:sz w:val="22"/>
            <w:szCs w:val="22"/>
          </w:rPr>
          <w:t>–</w:t>
        </w:r>
      </w:ins>
      <w:ins w:id="112" w:author="Microsoft Office ユーザー" w:date="2019-05-08T15:41:00Z">
        <w:r w:rsidR="00FB0497" w:rsidRPr="00FB0497">
          <w:rPr>
            <w:b/>
            <w:sz w:val="22"/>
            <w:szCs w:val="22"/>
            <w:rPrChange w:id="113" w:author="Microsoft Office ユーザー" w:date="2019-05-08T15:41:00Z">
              <w:rPr>
                <w:b/>
                <w:sz w:val="22"/>
                <w:szCs w:val="22"/>
              </w:rPr>
            </w:rPrChange>
          </w:rPr>
          <w:t xml:space="preserve"> Present</w:t>
        </w:r>
      </w:ins>
      <w:ins w:id="114" w:author="Microsoft Office ユーザー" w:date="2019-05-08T15:44:00Z">
        <w:r w:rsidR="00FB0497">
          <w:rPr>
            <w:b/>
            <w:sz w:val="22"/>
            <w:szCs w:val="22"/>
          </w:rPr>
          <w:t xml:space="preserve">    </w:t>
        </w:r>
      </w:ins>
      <w:del w:id="115" w:author="Microsoft Office ユーザー" w:date="2019-05-08T14:58:00Z">
        <w:r w:rsidRPr="00FB0497" w:rsidDel="000A26E0">
          <w:rPr>
            <w:b/>
            <w:sz w:val="22"/>
            <w:szCs w:val="22"/>
            <w:rPrChange w:id="116" w:author="Microsoft Office ユーザー" w:date="2019-05-08T15:41:00Z">
              <w:rPr/>
            </w:rPrChange>
          </w:rPr>
          <w:delText>)</w:delText>
        </w:r>
      </w:del>
    </w:p>
    <w:p w:rsidR="000A26E0" w:rsidRPr="000A26E0" w:rsidDel="00F153BF" w:rsidRDefault="000A26E0" w:rsidP="00224F0D">
      <w:pPr>
        <w:rPr>
          <w:del w:id="117" w:author="Microsoft Office ユーザー" w:date="2019-05-08T15:24:00Z"/>
          <w:sz w:val="22"/>
          <w:szCs w:val="22"/>
          <w:rPrChange w:id="118" w:author="Microsoft Office ユーザー" w:date="2019-05-08T14:56:00Z">
            <w:rPr>
              <w:del w:id="119" w:author="Microsoft Office ユーザー" w:date="2019-05-08T15:24:00Z"/>
            </w:rPr>
          </w:rPrChange>
        </w:rPr>
      </w:pPr>
    </w:p>
    <w:p w:rsidR="00224F0D" w:rsidRPr="000A26E0" w:rsidRDefault="00820843" w:rsidP="00224F0D">
      <w:pPr>
        <w:pStyle w:val="af1"/>
        <w:numPr>
          <w:ilvl w:val="0"/>
          <w:numId w:val="1"/>
        </w:numPr>
        <w:rPr>
          <w:sz w:val="22"/>
          <w:szCs w:val="22"/>
          <w:rPrChange w:id="120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121" w:author="Microsoft Office ユーザー" w:date="2019-05-08T14:56:00Z">
            <w:rPr/>
          </w:rPrChange>
        </w:rPr>
        <w:t>Develop</w:t>
      </w:r>
      <w:ins w:id="122" w:author="Microsoft Office ユーザー" w:date="2019-05-08T14:58:00Z">
        <w:r w:rsidR="000A26E0">
          <w:rPr>
            <w:sz w:val="22"/>
            <w:szCs w:val="22"/>
          </w:rPr>
          <w:t>ed</w:t>
        </w:r>
      </w:ins>
      <w:r w:rsidRPr="000A26E0">
        <w:rPr>
          <w:sz w:val="22"/>
          <w:szCs w:val="22"/>
          <w:rPrChange w:id="123" w:author="Microsoft Office ユーザー" w:date="2019-05-08T14:56:00Z">
            <w:rPr/>
          </w:rPrChange>
        </w:rPr>
        <w:t xml:space="preserve"> and manage</w:t>
      </w:r>
      <w:ins w:id="124" w:author="Microsoft Office ユーザー" w:date="2019-05-08T14:58:00Z">
        <w:r w:rsidR="000A26E0">
          <w:rPr>
            <w:sz w:val="22"/>
            <w:szCs w:val="22"/>
          </w:rPr>
          <w:t>d</w:t>
        </w:r>
      </w:ins>
      <w:r w:rsidRPr="000A26E0">
        <w:rPr>
          <w:sz w:val="22"/>
          <w:szCs w:val="22"/>
          <w:rPrChange w:id="125" w:author="Microsoft Office ユーザー" w:date="2019-05-08T14:56:00Z">
            <w:rPr/>
          </w:rPrChange>
        </w:rPr>
        <w:t xml:space="preserve"> </w:t>
      </w:r>
      <w:del w:id="126" w:author="Microsoft Office ユーザー" w:date="2019-05-08T15:46:00Z">
        <w:r w:rsidRPr="000A26E0" w:rsidDel="00FB0497">
          <w:rPr>
            <w:sz w:val="22"/>
            <w:szCs w:val="22"/>
            <w:rPrChange w:id="127" w:author="Microsoft Office ユーザー" w:date="2019-05-08T14:56:00Z">
              <w:rPr/>
            </w:rPrChange>
          </w:rPr>
          <w:delText>f</w:delText>
        </w:r>
        <w:r w:rsidR="00224F0D" w:rsidRPr="000A26E0" w:rsidDel="00FB0497">
          <w:rPr>
            <w:sz w:val="22"/>
            <w:szCs w:val="22"/>
            <w:rPrChange w:id="128" w:author="Microsoft Office ユーザー" w:date="2019-05-08T14:56:00Z">
              <w:rPr/>
            </w:rPrChange>
          </w:rPr>
          <w:delText xml:space="preserve">oreign </w:delText>
        </w:r>
      </w:del>
      <w:ins w:id="129" w:author="Microsoft Office ユーザー" w:date="2019-05-08T15:46:00Z">
        <w:r w:rsidR="00FB0497">
          <w:rPr>
            <w:sz w:val="22"/>
            <w:szCs w:val="22"/>
          </w:rPr>
          <w:t xml:space="preserve">international </w:t>
        </w:r>
      </w:ins>
      <w:r w:rsidR="00224F0D" w:rsidRPr="000A26E0">
        <w:rPr>
          <w:sz w:val="22"/>
          <w:szCs w:val="22"/>
          <w:rPrChange w:id="130" w:author="Microsoft Office ユーザー" w:date="2019-05-08T14:56:00Z">
            <w:rPr/>
          </w:rPrChange>
        </w:rPr>
        <w:t xml:space="preserve">exchange </w:t>
      </w:r>
      <w:r w:rsidRPr="000A26E0">
        <w:rPr>
          <w:sz w:val="22"/>
          <w:szCs w:val="22"/>
          <w:rPrChange w:id="131" w:author="Microsoft Office ユーザー" w:date="2019-05-08T14:56:00Z">
            <w:rPr/>
          </w:rPrChange>
        </w:rPr>
        <w:t>business.</w:t>
      </w:r>
    </w:p>
    <w:p w:rsidR="00224F0D" w:rsidRPr="000A26E0" w:rsidRDefault="00224F0D" w:rsidP="00224F0D">
      <w:pPr>
        <w:pStyle w:val="af1"/>
        <w:numPr>
          <w:ilvl w:val="0"/>
          <w:numId w:val="1"/>
        </w:numPr>
        <w:rPr>
          <w:sz w:val="22"/>
          <w:szCs w:val="22"/>
          <w:rPrChange w:id="132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133" w:author="Microsoft Office ユーザー" w:date="2019-05-08T14:56:00Z">
            <w:rPr/>
          </w:rPrChange>
        </w:rPr>
        <w:t>Participate</w:t>
      </w:r>
      <w:ins w:id="134" w:author="Microsoft Office ユーザー" w:date="2019-05-08T14:58:00Z">
        <w:r w:rsidR="000A26E0">
          <w:rPr>
            <w:sz w:val="22"/>
            <w:szCs w:val="22"/>
          </w:rPr>
          <w:t>d</w:t>
        </w:r>
      </w:ins>
      <w:r w:rsidRPr="000A26E0">
        <w:rPr>
          <w:sz w:val="22"/>
          <w:szCs w:val="22"/>
          <w:rPrChange w:id="135" w:author="Microsoft Office ユーザー" w:date="2019-05-08T14:56:00Z">
            <w:rPr/>
          </w:rPrChange>
        </w:rPr>
        <w:t xml:space="preserve"> AML/CFT risk management</w:t>
      </w:r>
      <w:r w:rsidR="00820843" w:rsidRPr="000A26E0">
        <w:rPr>
          <w:sz w:val="22"/>
          <w:szCs w:val="22"/>
          <w:rPrChange w:id="136" w:author="Microsoft Office ユーザー" w:date="2019-05-08T14:56:00Z">
            <w:rPr/>
          </w:rPrChange>
        </w:rPr>
        <w:t>.</w:t>
      </w:r>
    </w:p>
    <w:p w:rsidR="00224F0D" w:rsidRPr="000A26E0" w:rsidRDefault="00224F0D" w:rsidP="00224F0D">
      <w:pPr>
        <w:pStyle w:val="af1"/>
        <w:numPr>
          <w:ilvl w:val="0"/>
          <w:numId w:val="1"/>
        </w:numPr>
        <w:rPr>
          <w:sz w:val="22"/>
          <w:szCs w:val="22"/>
          <w:rPrChange w:id="137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138" w:author="Microsoft Office ユーザー" w:date="2019-05-08T14:56:00Z">
            <w:rPr/>
          </w:rPrChange>
        </w:rPr>
        <w:t>Anal</w:t>
      </w:r>
      <w:del w:id="139" w:author="Microsoft Office ユーザー" w:date="2019-05-08T14:59:00Z">
        <w:r w:rsidRPr="000A26E0" w:rsidDel="000A26E0">
          <w:rPr>
            <w:sz w:val="22"/>
            <w:szCs w:val="22"/>
            <w:rPrChange w:id="140" w:author="Microsoft Office ユーザー" w:date="2019-05-08T14:56:00Z">
              <w:rPr/>
            </w:rPrChange>
          </w:rPr>
          <w:delText>ysi</w:delText>
        </w:r>
      </w:del>
      <w:ins w:id="141" w:author="Microsoft Office ユーザー" w:date="2019-05-08T14:59:00Z">
        <w:r w:rsidR="000A26E0">
          <w:rPr>
            <w:sz w:val="22"/>
            <w:szCs w:val="22"/>
          </w:rPr>
          <w:t>yzed</w:t>
        </w:r>
      </w:ins>
      <w:del w:id="142" w:author="Microsoft Office ユーザー" w:date="2019-05-08T14:59:00Z">
        <w:r w:rsidRPr="000A26E0" w:rsidDel="000A26E0">
          <w:rPr>
            <w:sz w:val="22"/>
            <w:szCs w:val="22"/>
            <w:rPrChange w:id="143" w:author="Microsoft Office ユーザー" w:date="2019-05-08T14:56:00Z">
              <w:rPr/>
            </w:rPrChange>
          </w:rPr>
          <w:delText>s</w:delText>
        </w:r>
      </w:del>
      <w:r w:rsidRPr="000A26E0">
        <w:rPr>
          <w:sz w:val="22"/>
          <w:szCs w:val="22"/>
          <w:rPrChange w:id="144" w:author="Microsoft Office ユーザー" w:date="2019-05-08T14:56:00Z">
            <w:rPr/>
          </w:rPrChange>
        </w:rPr>
        <w:t xml:space="preserve"> </w:t>
      </w:r>
      <w:ins w:id="145" w:author="Microsoft Office ユーザー" w:date="2019-05-08T14:59:00Z">
        <w:r w:rsidR="000A26E0">
          <w:rPr>
            <w:sz w:val="22"/>
            <w:szCs w:val="22"/>
          </w:rPr>
          <w:t xml:space="preserve">the </w:t>
        </w:r>
      </w:ins>
      <w:r w:rsidR="00CC3786" w:rsidRPr="000A26E0">
        <w:rPr>
          <w:sz w:val="22"/>
          <w:szCs w:val="22"/>
          <w:rPrChange w:id="146" w:author="Microsoft Office ユーザー" w:date="2019-05-08T14:56:00Z">
            <w:rPr/>
          </w:rPrChange>
        </w:rPr>
        <w:t>market trend</w:t>
      </w:r>
      <w:ins w:id="147" w:author="Microsoft Office ユーザー" w:date="2019-05-08T14:59:00Z">
        <w:r w:rsidR="000A26E0">
          <w:rPr>
            <w:sz w:val="22"/>
            <w:szCs w:val="22"/>
          </w:rPr>
          <w:t>s</w:t>
        </w:r>
      </w:ins>
      <w:r w:rsidRPr="000A26E0">
        <w:rPr>
          <w:sz w:val="22"/>
          <w:szCs w:val="22"/>
          <w:rPrChange w:id="148" w:author="Microsoft Office ユーザー" w:date="2019-05-08T14:56:00Z">
            <w:rPr/>
          </w:rPrChange>
        </w:rPr>
        <w:t xml:space="preserve"> </w:t>
      </w:r>
      <w:ins w:id="149" w:author="Microsoft Office ユーザー" w:date="2019-05-08T14:59:00Z">
        <w:r w:rsidR="000A26E0">
          <w:rPr>
            <w:sz w:val="22"/>
            <w:szCs w:val="22"/>
          </w:rPr>
          <w:t xml:space="preserve">by </w:t>
        </w:r>
      </w:ins>
      <w:r w:rsidRPr="000A26E0">
        <w:rPr>
          <w:sz w:val="22"/>
          <w:szCs w:val="22"/>
          <w:rPrChange w:id="150" w:author="Microsoft Office ユーザー" w:date="2019-05-08T14:56:00Z">
            <w:rPr/>
          </w:rPrChange>
        </w:rPr>
        <w:t xml:space="preserve">using Access and Excel, </w:t>
      </w:r>
      <w:r w:rsidR="00C96CDA" w:rsidRPr="000A26E0">
        <w:rPr>
          <w:sz w:val="22"/>
          <w:szCs w:val="22"/>
          <w:rPrChange w:id="151" w:author="Microsoft Office ユーザー" w:date="2019-05-08T14:56:00Z">
            <w:rPr/>
          </w:rPrChange>
        </w:rPr>
        <w:t xml:space="preserve">to help with the </w:t>
      </w:r>
      <w:r w:rsidR="00FD7D4E" w:rsidRPr="000A26E0">
        <w:rPr>
          <w:sz w:val="22"/>
          <w:szCs w:val="22"/>
          <w:rPrChange w:id="152" w:author="Microsoft Office ユーザー" w:date="2019-05-08T14:56:00Z">
            <w:rPr/>
          </w:rPrChange>
        </w:rPr>
        <w:t>process evaluation</w:t>
      </w:r>
      <w:r w:rsidR="00591198" w:rsidRPr="000A26E0">
        <w:rPr>
          <w:sz w:val="22"/>
          <w:szCs w:val="22"/>
          <w:rPrChange w:id="153" w:author="Microsoft Office ユーザー" w:date="2019-05-08T14:56:00Z">
            <w:rPr/>
          </w:rPrChange>
        </w:rPr>
        <w:t>,</w:t>
      </w:r>
      <w:r w:rsidR="00820843" w:rsidRPr="000A26E0">
        <w:rPr>
          <w:sz w:val="22"/>
          <w:szCs w:val="22"/>
          <w:rPrChange w:id="154" w:author="Microsoft Office ユーザー" w:date="2019-05-08T14:56:00Z">
            <w:rPr/>
          </w:rPrChange>
        </w:rPr>
        <w:t xml:space="preserve"> strategic policy formulation, budget making</w:t>
      </w:r>
      <w:ins w:id="155" w:author="Microsoft Office ユーザー" w:date="2019-05-08T15:45:00Z">
        <w:r w:rsidR="00FB0497">
          <w:rPr>
            <w:sz w:val="22"/>
            <w:szCs w:val="22"/>
          </w:rPr>
          <w:t>,</w:t>
        </w:r>
      </w:ins>
      <w:r w:rsidR="00E455D4" w:rsidRPr="000A26E0">
        <w:rPr>
          <w:sz w:val="22"/>
          <w:szCs w:val="22"/>
          <w:rPrChange w:id="156" w:author="Microsoft Office ユーザー" w:date="2019-05-08T14:56:00Z">
            <w:rPr/>
          </w:rPrChange>
        </w:rPr>
        <w:t xml:space="preserve"> and fiscal year settlement.</w:t>
      </w:r>
      <w:r w:rsidR="00560358" w:rsidRPr="000A26E0">
        <w:rPr>
          <w:b/>
          <w:noProof/>
          <w:sz w:val="22"/>
          <w:szCs w:val="22"/>
          <w:rPrChange w:id="157" w:author="Microsoft Office ユーザー" w:date="2019-05-08T14:56:00Z">
            <w:rPr>
              <w:b/>
              <w:noProof/>
            </w:rPr>
          </w:rPrChange>
        </w:rPr>
        <w:t xml:space="preserve"> </w:t>
      </w:r>
    </w:p>
    <w:p w:rsidR="00E455D4" w:rsidRPr="000A26E0" w:rsidRDefault="00F2681F" w:rsidP="00EE0479">
      <w:pPr>
        <w:pStyle w:val="af1"/>
        <w:numPr>
          <w:ilvl w:val="0"/>
          <w:numId w:val="1"/>
        </w:numPr>
        <w:rPr>
          <w:sz w:val="22"/>
          <w:szCs w:val="22"/>
          <w:rPrChange w:id="158" w:author="Microsoft Office ユーザー" w:date="2019-05-08T14:56:00Z">
            <w:rPr/>
          </w:rPrChange>
        </w:rPr>
      </w:pPr>
      <w:ins w:id="159" w:author="Microsoft Office ユーザー" w:date="2019-05-08T15:12:00Z">
        <w:r>
          <w:rPr>
            <w:sz w:val="22"/>
            <w:szCs w:val="22"/>
          </w:rPr>
          <w:t xml:space="preserve">Trained </w:t>
        </w:r>
      </w:ins>
      <w:del w:id="160" w:author="Microsoft Office ユーザー" w:date="2019-05-08T15:12:00Z">
        <w:r w:rsidR="00C96CDA" w:rsidRPr="000A26E0" w:rsidDel="00F2681F">
          <w:rPr>
            <w:sz w:val="22"/>
            <w:szCs w:val="22"/>
            <w:rPrChange w:id="161" w:author="Microsoft Office ユーザー" w:date="2019-05-08T14:56:00Z">
              <w:rPr/>
            </w:rPrChange>
          </w:rPr>
          <w:delText xml:space="preserve">In charge of </w:delText>
        </w:r>
      </w:del>
      <w:del w:id="162" w:author="Microsoft Office ユーザー" w:date="2019-05-08T15:47:00Z">
        <w:r w:rsidR="00820843" w:rsidRPr="000A26E0" w:rsidDel="00FB0497">
          <w:rPr>
            <w:sz w:val="22"/>
            <w:szCs w:val="22"/>
            <w:rPrChange w:id="163" w:author="Microsoft Office ユーザー" w:date="2019-05-08T14:56:00Z">
              <w:rPr/>
            </w:rPrChange>
          </w:rPr>
          <w:delText>employee</w:delText>
        </w:r>
      </w:del>
      <w:ins w:id="164" w:author="Microsoft Office ユーザー" w:date="2019-05-08T15:47:00Z">
        <w:r w:rsidR="00FB0497">
          <w:rPr>
            <w:sz w:val="22"/>
            <w:szCs w:val="22"/>
          </w:rPr>
          <w:t>co-worker</w:t>
        </w:r>
      </w:ins>
      <w:ins w:id="165" w:author="Microsoft Office ユーザー" w:date="2019-05-08T15:12:00Z">
        <w:r>
          <w:rPr>
            <w:sz w:val="22"/>
            <w:szCs w:val="22"/>
          </w:rPr>
          <w:t>s</w:t>
        </w:r>
      </w:ins>
      <w:r w:rsidR="00820843" w:rsidRPr="000A26E0">
        <w:rPr>
          <w:sz w:val="22"/>
          <w:szCs w:val="22"/>
          <w:rPrChange w:id="166" w:author="Microsoft Office ユーザー" w:date="2019-05-08T14:56:00Z">
            <w:rPr/>
          </w:rPrChange>
        </w:rPr>
        <w:t xml:space="preserve"> </w:t>
      </w:r>
      <w:del w:id="167" w:author="Microsoft Office ユーザー" w:date="2019-05-08T15:12:00Z">
        <w:r w:rsidR="00820843" w:rsidRPr="000A26E0" w:rsidDel="00F2681F">
          <w:rPr>
            <w:sz w:val="22"/>
            <w:szCs w:val="22"/>
            <w:rPrChange w:id="168" w:author="Microsoft Office ユーザー" w:date="2019-05-08T14:56:00Z">
              <w:rPr/>
            </w:rPrChange>
          </w:rPr>
          <w:delText xml:space="preserve">training </w:delText>
        </w:r>
      </w:del>
      <w:r w:rsidR="00820843" w:rsidRPr="000A26E0">
        <w:rPr>
          <w:sz w:val="22"/>
          <w:szCs w:val="22"/>
          <w:rPrChange w:id="169" w:author="Microsoft Office ユーザー" w:date="2019-05-08T14:56:00Z">
            <w:rPr/>
          </w:rPrChange>
        </w:rPr>
        <w:t xml:space="preserve">about </w:t>
      </w:r>
      <w:ins w:id="170" w:author="Microsoft Office ユーザー" w:date="2019-05-08T15:47:00Z">
        <w:r w:rsidR="00FB0497">
          <w:rPr>
            <w:sz w:val="22"/>
            <w:szCs w:val="22"/>
          </w:rPr>
          <w:t xml:space="preserve">international </w:t>
        </w:r>
      </w:ins>
      <w:del w:id="171" w:author="Microsoft Office ユーザー" w:date="2019-05-08T15:47:00Z">
        <w:r w:rsidR="00820843" w:rsidRPr="000A26E0" w:rsidDel="00FB0497">
          <w:rPr>
            <w:sz w:val="22"/>
            <w:szCs w:val="22"/>
            <w:rPrChange w:id="172" w:author="Microsoft Office ユーザー" w:date="2019-05-08T14:56:00Z">
              <w:rPr/>
            </w:rPrChange>
          </w:rPr>
          <w:delText xml:space="preserve">foreign </w:delText>
        </w:r>
      </w:del>
      <w:r w:rsidR="00820843" w:rsidRPr="000A26E0">
        <w:rPr>
          <w:sz w:val="22"/>
          <w:szCs w:val="22"/>
          <w:rPrChange w:id="173" w:author="Microsoft Office ユーザー" w:date="2019-05-08T14:56:00Z">
            <w:rPr/>
          </w:rPrChange>
        </w:rPr>
        <w:t>exchange business.</w:t>
      </w:r>
    </w:p>
    <w:p w:rsidR="005B49AC" w:rsidRPr="000A26E0" w:rsidRDefault="00CC3786" w:rsidP="005B49AC">
      <w:pPr>
        <w:pStyle w:val="af1"/>
        <w:numPr>
          <w:ilvl w:val="0"/>
          <w:numId w:val="1"/>
        </w:numPr>
        <w:rPr>
          <w:sz w:val="22"/>
          <w:szCs w:val="22"/>
          <w:rPrChange w:id="174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175" w:author="Microsoft Office ユーザー" w:date="2019-05-08T14:56:00Z">
            <w:rPr/>
          </w:rPrChange>
        </w:rPr>
        <w:t>Provide</w:t>
      </w:r>
      <w:ins w:id="176" w:author="Microsoft Office ユーザー" w:date="2019-05-08T15:00:00Z">
        <w:r w:rsidR="000A26E0">
          <w:rPr>
            <w:sz w:val="22"/>
            <w:szCs w:val="22"/>
          </w:rPr>
          <w:t>d</w:t>
        </w:r>
      </w:ins>
      <w:r w:rsidRPr="000A26E0">
        <w:rPr>
          <w:sz w:val="22"/>
          <w:szCs w:val="22"/>
          <w:rPrChange w:id="177" w:author="Microsoft Office ユーザー" w:date="2019-05-08T14:56:00Z">
            <w:rPr/>
          </w:rPrChange>
        </w:rPr>
        <w:t xml:space="preserve"> solutions to the client</w:t>
      </w:r>
      <w:r w:rsidR="00100ADF" w:rsidRPr="000A26E0">
        <w:rPr>
          <w:sz w:val="22"/>
          <w:szCs w:val="22"/>
          <w:rPrChange w:id="178" w:author="Microsoft Office ユーザー" w:date="2019-05-08T14:56:00Z">
            <w:rPr/>
          </w:rPrChange>
        </w:rPr>
        <w:t>s</w:t>
      </w:r>
      <w:r w:rsidRPr="000A26E0">
        <w:rPr>
          <w:sz w:val="22"/>
          <w:szCs w:val="22"/>
          <w:rPrChange w:id="179" w:author="Microsoft Office ユーザー" w:date="2019-05-08T14:56:00Z">
            <w:rPr/>
          </w:rPrChange>
        </w:rPr>
        <w:t xml:space="preserve"> </w:t>
      </w:r>
      <w:del w:id="180" w:author="Microsoft Office ユーザー" w:date="2019-05-08T15:49:00Z">
        <w:r w:rsidRPr="000A26E0" w:rsidDel="00E61347">
          <w:rPr>
            <w:sz w:val="22"/>
            <w:szCs w:val="22"/>
            <w:rPrChange w:id="181" w:author="Microsoft Office ユーザー" w:date="2019-05-08T14:56:00Z">
              <w:rPr/>
            </w:rPrChange>
          </w:rPr>
          <w:delText xml:space="preserve">about </w:delText>
        </w:r>
      </w:del>
      <w:ins w:id="182" w:author="Microsoft Office ユーザー" w:date="2019-05-08T15:49:00Z">
        <w:r w:rsidR="00E61347">
          <w:rPr>
            <w:sz w:val="22"/>
            <w:szCs w:val="22"/>
          </w:rPr>
          <w:t>for</w:t>
        </w:r>
        <w:r w:rsidR="00E61347" w:rsidRPr="000A26E0">
          <w:rPr>
            <w:sz w:val="22"/>
            <w:szCs w:val="22"/>
            <w:rPrChange w:id="183" w:author="Microsoft Office ユーザー" w:date="2019-05-08T14:56:00Z">
              <w:rPr/>
            </w:rPrChange>
          </w:rPr>
          <w:t xml:space="preserve"> </w:t>
        </w:r>
      </w:ins>
      <w:r w:rsidRPr="000A26E0">
        <w:rPr>
          <w:sz w:val="22"/>
          <w:szCs w:val="22"/>
          <w:rPrChange w:id="184" w:author="Microsoft Office ユーザー" w:date="2019-05-08T14:56:00Z">
            <w:rPr/>
          </w:rPrChange>
        </w:rPr>
        <w:t>their overseas business</w:t>
      </w:r>
      <w:r w:rsidR="00D24973" w:rsidRPr="000A26E0">
        <w:rPr>
          <w:sz w:val="22"/>
          <w:szCs w:val="22"/>
          <w:rPrChange w:id="185" w:author="Microsoft Office ユーザー" w:date="2019-05-08T14:56:00Z">
            <w:rPr/>
          </w:rPrChange>
        </w:rPr>
        <w:t>.</w:t>
      </w:r>
    </w:p>
    <w:p w:rsidR="005B49AC" w:rsidRPr="000A26E0" w:rsidRDefault="005B49AC" w:rsidP="005B49AC">
      <w:pPr>
        <w:pStyle w:val="af1"/>
        <w:numPr>
          <w:ilvl w:val="0"/>
          <w:numId w:val="1"/>
        </w:numPr>
        <w:rPr>
          <w:sz w:val="22"/>
          <w:szCs w:val="22"/>
          <w:rPrChange w:id="186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187" w:author="Microsoft Office ユーザー" w:date="2019-05-08T14:56:00Z">
            <w:rPr/>
          </w:rPrChange>
        </w:rPr>
        <w:t>Interpret</w:t>
      </w:r>
      <w:ins w:id="188" w:author="Microsoft Office ユーザー" w:date="2019-05-08T15:00:00Z">
        <w:r w:rsidR="000A26E0">
          <w:rPr>
            <w:sz w:val="22"/>
            <w:szCs w:val="22"/>
          </w:rPr>
          <w:t>ed</w:t>
        </w:r>
      </w:ins>
      <w:r w:rsidRPr="000A26E0">
        <w:rPr>
          <w:sz w:val="22"/>
          <w:szCs w:val="22"/>
          <w:rPrChange w:id="189" w:author="Microsoft Office ユーザー" w:date="2019-05-08T14:56:00Z">
            <w:rPr/>
          </w:rPrChange>
        </w:rPr>
        <w:t xml:space="preserve"> for </w:t>
      </w:r>
      <w:ins w:id="190" w:author="Microsoft Office ユーザー" w:date="2019-05-08T15:18:00Z">
        <w:r w:rsidR="00F153BF">
          <w:rPr>
            <w:sz w:val="22"/>
            <w:szCs w:val="22"/>
          </w:rPr>
          <w:t xml:space="preserve">the </w:t>
        </w:r>
      </w:ins>
      <w:r w:rsidRPr="000A26E0">
        <w:rPr>
          <w:sz w:val="22"/>
          <w:szCs w:val="22"/>
          <w:rPrChange w:id="191" w:author="Microsoft Office ユーザー" w:date="2019-05-08T14:56:00Z">
            <w:rPr/>
          </w:rPrChange>
        </w:rPr>
        <w:t>bank president and governme</w:t>
      </w:r>
      <w:bookmarkStart w:id="192" w:name="_GoBack"/>
      <w:bookmarkEnd w:id="192"/>
      <w:r w:rsidRPr="000A26E0">
        <w:rPr>
          <w:sz w:val="22"/>
          <w:szCs w:val="22"/>
          <w:rPrChange w:id="193" w:author="Microsoft Office ユーザー" w:date="2019-05-08T14:56:00Z">
            <w:rPr/>
          </w:rPrChange>
        </w:rPr>
        <w:t>nt officers.</w:t>
      </w:r>
    </w:p>
    <w:p w:rsidR="005B49AC" w:rsidRPr="000A26E0" w:rsidRDefault="005B49AC" w:rsidP="005B49AC">
      <w:pPr>
        <w:rPr>
          <w:sz w:val="22"/>
          <w:szCs w:val="22"/>
          <w:rPrChange w:id="194" w:author="Microsoft Office ユーザー" w:date="2019-05-08T14:56:00Z">
            <w:rPr/>
          </w:rPrChange>
        </w:rPr>
      </w:pPr>
    </w:p>
    <w:p w:rsidR="00C318A1" w:rsidRPr="000A26E0" w:rsidRDefault="00560358" w:rsidP="00C4690F">
      <w:pPr>
        <w:spacing w:after="240"/>
        <w:rPr>
          <w:b/>
          <w:color w:val="323E4F" w:themeColor="text2" w:themeShade="BF"/>
          <w:sz w:val="22"/>
          <w:szCs w:val="22"/>
          <w:rPrChange w:id="195" w:author="Microsoft Office ユーザー" w:date="2019-05-08T14:56:00Z">
            <w:rPr>
              <w:b/>
              <w:color w:val="323E4F" w:themeColor="text2" w:themeShade="BF"/>
            </w:rPr>
          </w:rPrChange>
        </w:rPr>
      </w:pPr>
      <w:r w:rsidRPr="000A26E0">
        <w:rPr>
          <w:b/>
          <w:noProof/>
          <w:color w:val="323E4F" w:themeColor="text2" w:themeShade="BF"/>
          <w:sz w:val="22"/>
          <w:szCs w:val="22"/>
          <w:rPrChange w:id="196" w:author="Microsoft Office ユーザー" w:date="2019-05-08T14:56:00Z">
            <w:rPr>
              <w:b/>
              <w:noProof/>
              <w:color w:val="323E4F" w:themeColor="text2" w:themeShade="BF"/>
            </w:rPr>
          </w:rPrChang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C993B" wp14:editId="1DDF44A0">
                <wp:simplePos x="0" y="0"/>
                <wp:positionH relativeFrom="column">
                  <wp:posOffset>-19050</wp:posOffset>
                </wp:positionH>
                <wp:positionV relativeFrom="paragraph">
                  <wp:posOffset>259080</wp:posOffset>
                </wp:positionV>
                <wp:extent cx="5105400" cy="0"/>
                <wp:effectExtent l="0" t="1905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9CC9F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4pt" to="400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" strokecolor="#393737 [814]" strokeweight="2.25pt">
                <v:stroke joinstyle="miter"/>
              </v:line>
            </w:pict>
          </mc:Fallback>
        </mc:AlternateContent>
      </w:r>
      <w:r w:rsidR="00C4690F" w:rsidRPr="000A26E0">
        <w:rPr>
          <w:b/>
          <w:color w:val="323E4F" w:themeColor="text2" w:themeShade="BF"/>
          <w:sz w:val="22"/>
          <w:szCs w:val="22"/>
          <w:rPrChange w:id="197" w:author="Microsoft Office ユーザー" w:date="2019-05-08T14:56:00Z">
            <w:rPr>
              <w:b/>
              <w:color w:val="323E4F" w:themeColor="text2" w:themeShade="BF"/>
            </w:rPr>
          </w:rPrChange>
        </w:rPr>
        <w:t>EDUCATION</w:t>
      </w:r>
    </w:p>
    <w:p w:rsidR="00C318A1" w:rsidRPr="000A26E0" w:rsidRDefault="00D24973" w:rsidP="000A26E0">
      <w:pPr>
        <w:rPr>
          <w:sz w:val="22"/>
          <w:szCs w:val="22"/>
          <w:rPrChange w:id="198" w:author="Microsoft Office ユーザー" w:date="2019-05-08T14:56:00Z">
            <w:rPr/>
          </w:rPrChange>
        </w:rPr>
      </w:pPr>
      <w:r w:rsidRPr="000A26E0">
        <w:rPr>
          <w:b/>
          <w:sz w:val="22"/>
          <w:szCs w:val="22"/>
          <w:rPrChange w:id="199" w:author="Microsoft Office ユーザー" w:date="2019-05-08T14:56:00Z">
            <w:rPr>
              <w:b/>
            </w:rPr>
          </w:rPrChange>
        </w:rPr>
        <w:t>BEIJING LANGUAGE AND CULTURE UNIVERSITY</w:t>
      </w:r>
      <w:r w:rsidR="00560358" w:rsidRPr="000A26E0">
        <w:rPr>
          <w:sz w:val="22"/>
          <w:szCs w:val="22"/>
          <w:rPrChange w:id="200" w:author="Microsoft Office ユーザー" w:date="2019-05-08T14:56:00Z">
            <w:rPr/>
          </w:rPrChange>
        </w:rPr>
        <w:t xml:space="preserve"> </w:t>
      </w:r>
      <w:ins w:id="201" w:author="Microsoft Office ユーザー" w:date="2019-05-08T15:44:00Z">
        <w:r w:rsidR="00FB0497">
          <w:rPr>
            <w:sz w:val="22"/>
            <w:szCs w:val="22"/>
          </w:rPr>
          <w:t xml:space="preserve"> </w:t>
        </w:r>
      </w:ins>
      <w:ins w:id="202" w:author="Microsoft Office ユーザー" w:date="2019-05-08T14:52:00Z">
        <w:r w:rsidR="00B10A4A" w:rsidRPr="000A26E0">
          <w:rPr>
            <w:sz w:val="22"/>
            <w:szCs w:val="22"/>
            <w:rPrChange w:id="203" w:author="Microsoft Office ユーザー" w:date="2019-05-08T14:56:00Z">
              <w:rPr/>
            </w:rPrChange>
          </w:rPr>
          <w:t xml:space="preserve"> </w:t>
        </w:r>
      </w:ins>
      <w:del w:id="204" w:author="Microsoft Office ユーザー" w:date="2019-05-08T14:52:00Z">
        <w:r w:rsidR="00560358" w:rsidRPr="000A26E0" w:rsidDel="00B10A4A">
          <w:rPr>
            <w:sz w:val="22"/>
            <w:szCs w:val="22"/>
            <w:rPrChange w:id="205" w:author="Microsoft Office ユーザー" w:date="2019-05-08T14:56:00Z">
              <w:rPr/>
            </w:rPrChange>
          </w:rPr>
          <w:delText xml:space="preserve"> </w:delText>
        </w:r>
        <w:r w:rsidRPr="000A26E0" w:rsidDel="00B10A4A">
          <w:rPr>
            <w:sz w:val="22"/>
            <w:szCs w:val="22"/>
            <w:rPrChange w:id="206" w:author="Microsoft Office ユーザー" w:date="2019-05-08T14:56:00Z">
              <w:rPr/>
            </w:rPrChange>
          </w:rPr>
          <w:delText xml:space="preserve"> </w:delText>
        </w:r>
      </w:del>
      <w:r w:rsidR="00C318A1" w:rsidRPr="000A26E0">
        <w:rPr>
          <w:b/>
          <w:sz w:val="22"/>
          <w:szCs w:val="22"/>
          <w:rPrChange w:id="207" w:author="Microsoft Office ユーザー" w:date="2019-05-08T14:56:00Z">
            <w:rPr>
              <w:b/>
            </w:rPr>
          </w:rPrChange>
        </w:rPr>
        <w:t>Beijing, China</w:t>
      </w:r>
      <w:r w:rsidR="00560358" w:rsidRPr="000A26E0">
        <w:rPr>
          <w:b/>
          <w:sz w:val="22"/>
          <w:szCs w:val="22"/>
          <w:rPrChange w:id="208" w:author="Microsoft Office ユーザー" w:date="2019-05-08T14:56:00Z">
            <w:rPr>
              <w:b/>
            </w:rPr>
          </w:rPrChange>
        </w:rPr>
        <w:t xml:space="preserve"> </w:t>
      </w:r>
      <w:ins w:id="209" w:author="Microsoft Office ユーザー" w:date="2019-05-08T14:57:00Z">
        <w:r w:rsidR="000A26E0">
          <w:rPr>
            <w:b/>
            <w:sz w:val="22"/>
            <w:szCs w:val="22"/>
          </w:rPr>
          <w:t xml:space="preserve">  </w:t>
        </w:r>
      </w:ins>
      <w:del w:id="210" w:author="Microsoft Office ユーザー" w:date="2019-05-08T14:54:00Z">
        <w:r w:rsidR="008262CC" w:rsidRPr="000A26E0" w:rsidDel="00B10A4A">
          <w:rPr>
            <w:b/>
            <w:sz w:val="22"/>
            <w:szCs w:val="22"/>
            <w:rPrChange w:id="211" w:author="Microsoft Office ユーザー" w:date="2019-05-08T14:56:00Z">
              <w:rPr>
                <w:b/>
              </w:rPr>
            </w:rPrChange>
          </w:rPr>
          <w:delText xml:space="preserve"> </w:delText>
        </w:r>
      </w:del>
      <w:del w:id="212" w:author="Microsoft Office ユーザー" w:date="2019-05-08T14:51:00Z">
        <w:r w:rsidR="00560358" w:rsidRPr="000A26E0" w:rsidDel="00B10A4A">
          <w:rPr>
            <w:b/>
            <w:sz w:val="22"/>
            <w:szCs w:val="22"/>
            <w:rPrChange w:id="213" w:author="Microsoft Office ユーザー" w:date="2019-05-08T14:56:00Z">
              <w:rPr>
                <w:b/>
              </w:rPr>
            </w:rPrChange>
          </w:rPr>
          <w:delText xml:space="preserve">  </w:delText>
        </w:r>
      </w:del>
      <w:ins w:id="214" w:author="Microsoft Office ユーザー" w:date="2019-05-08T14:51:00Z">
        <w:r w:rsidR="00B10A4A" w:rsidRPr="000A26E0">
          <w:rPr>
            <w:b/>
            <w:sz w:val="22"/>
            <w:szCs w:val="22"/>
            <w:rPrChange w:id="215" w:author="Microsoft Office ユーザー" w:date="2019-05-08T14:56:00Z">
              <w:rPr>
                <w:b/>
              </w:rPr>
            </w:rPrChange>
          </w:rPr>
          <w:t xml:space="preserve">Sep. </w:t>
        </w:r>
      </w:ins>
      <w:r w:rsidR="00560358" w:rsidRPr="000A26E0">
        <w:rPr>
          <w:b/>
          <w:sz w:val="22"/>
          <w:szCs w:val="22"/>
          <w:rPrChange w:id="216" w:author="Microsoft Office ユーザー" w:date="2019-05-08T14:56:00Z">
            <w:rPr>
              <w:b/>
            </w:rPr>
          </w:rPrChange>
        </w:rPr>
        <w:t>2011</w:t>
      </w:r>
      <w:ins w:id="217" w:author="Microsoft Office ユーザー" w:date="2019-05-08T14:52:00Z">
        <w:r w:rsidR="00B10A4A" w:rsidRPr="000A26E0">
          <w:rPr>
            <w:b/>
            <w:sz w:val="22"/>
            <w:szCs w:val="22"/>
            <w:rPrChange w:id="218" w:author="Microsoft Office ユーザー" w:date="2019-05-08T14:56:00Z">
              <w:rPr>
                <w:b/>
              </w:rPr>
            </w:rPrChange>
          </w:rPr>
          <w:t xml:space="preserve"> </w:t>
        </w:r>
      </w:ins>
      <w:del w:id="219" w:author="Microsoft Office ユーザー" w:date="2019-05-08T14:51:00Z">
        <w:r w:rsidR="00560358" w:rsidRPr="000A26E0" w:rsidDel="00B10A4A">
          <w:rPr>
            <w:b/>
            <w:sz w:val="22"/>
            <w:szCs w:val="22"/>
            <w:rPrChange w:id="220" w:author="Microsoft Office ユーザー" w:date="2019-05-08T14:56:00Z">
              <w:rPr>
                <w:b/>
              </w:rPr>
            </w:rPrChange>
          </w:rPr>
          <w:delText>.9</w:delText>
        </w:r>
      </w:del>
      <w:r w:rsidR="00560358" w:rsidRPr="000A26E0">
        <w:rPr>
          <w:b/>
          <w:sz w:val="22"/>
          <w:szCs w:val="22"/>
          <w:rPrChange w:id="221" w:author="Microsoft Office ユーザー" w:date="2019-05-08T14:56:00Z">
            <w:rPr>
              <w:b/>
            </w:rPr>
          </w:rPrChange>
        </w:rPr>
        <w:t>-</w:t>
      </w:r>
      <w:ins w:id="222" w:author="Microsoft Office ユーザー" w:date="2019-05-08T14:52:00Z">
        <w:r w:rsidR="00B10A4A" w:rsidRPr="000A26E0">
          <w:rPr>
            <w:b/>
            <w:sz w:val="22"/>
            <w:szCs w:val="22"/>
            <w:rPrChange w:id="223" w:author="Microsoft Office ユーザー" w:date="2019-05-08T14:56:00Z">
              <w:rPr>
                <w:b/>
              </w:rPr>
            </w:rPrChange>
          </w:rPr>
          <w:t xml:space="preserve"> Jul. </w:t>
        </w:r>
      </w:ins>
      <w:r w:rsidR="00560358" w:rsidRPr="000A26E0">
        <w:rPr>
          <w:b/>
          <w:sz w:val="22"/>
          <w:szCs w:val="22"/>
          <w:rPrChange w:id="224" w:author="Microsoft Office ユーザー" w:date="2019-05-08T14:56:00Z">
            <w:rPr>
              <w:b/>
            </w:rPr>
          </w:rPrChange>
        </w:rPr>
        <w:t>2016</w:t>
      </w:r>
      <w:del w:id="225" w:author="Microsoft Office ユーザー" w:date="2019-05-08T14:52:00Z">
        <w:r w:rsidR="00560358" w:rsidRPr="000A26E0" w:rsidDel="00B10A4A">
          <w:rPr>
            <w:b/>
            <w:sz w:val="22"/>
            <w:szCs w:val="22"/>
            <w:rPrChange w:id="226" w:author="Microsoft Office ユーザー" w:date="2019-05-08T14:56:00Z">
              <w:rPr>
                <w:b/>
              </w:rPr>
            </w:rPrChange>
          </w:rPr>
          <w:delText>.7</w:delText>
        </w:r>
      </w:del>
    </w:p>
    <w:p w:rsidR="00341CC4" w:rsidRPr="000A26E0" w:rsidRDefault="00C318A1" w:rsidP="00EE0479">
      <w:pPr>
        <w:rPr>
          <w:sz w:val="22"/>
          <w:szCs w:val="22"/>
          <w:rPrChange w:id="227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228" w:author="Microsoft Office ユーザー" w:date="2019-05-08T14:56:00Z">
            <w:rPr/>
          </w:rPrChange>
        </w:rPr>
        <w:t>Bachelor</w:t>
      </w:r>
      <w:r w:rsidR="00FD7D4E" w:rsidRPr="000A26E0">
        <w:rPr>
          <w:sz w:val="22"/>
          <w:szCs w:val="22"/>
          <w:rPrChange w:id="229" w:author="Microsoft Office ユーザー" w:date="2019-05-08T14:56:00Z">
            <w:rPr/>
          </w:rPrChange>
        </w:rPr>
        <w:t>’s</w:t>
      </w:r>
      <w:r w:rsidR="00560358" w:rsidRPr="000A26E0">
        <w:rPr>
          <w:sz w:val="22"/>
          <w:szCs w:val="22"/>
          <w:rPrChange w:id="230" w:author="Microsoft Office ユーザー" w:date="2019-05-08T14:56:00Z">
            <w:rPr/>
          </w:rPrChange>
        </w:rPr>
        <w:t xml:space="preserve"> degree of Japanese Linguistics (</w:t>
      </w:r>
      <w:r w:rsidR="00341CC4" w:rsidRPr="000A26E0">
        <w:rPr>
          <w:sz w:val="22"/>
          <w:szCs w:val="22"/>
          <w:rPrChange w:id="231" w:author="Microsoft Office ユーザー" w:date="2019-05-08T14:56:00Z">
            <w:rPr/>
          </w:rPrChange>
        </w:rPr>
        <w:t>GPA: 3.45</w:t>
      </w:r>
      <w:r w:rsidR="00560358" w:rsidRPr="000A26E0">
        <w:rPr>
          <w:sz w:val="22"/>
          <w:szCs w:val="22"/>
          <w:rPrChange w:id="232" w:author="Microsoft Office ユーザー" w:date="2019-05-08T14:56:00Z">
            <w:rPr/>
          </w:rPrChange>
        </w:rPr>
        <w:t>)</w:t>
      </w:r>
    </w:p>
    <w:p w:rsidR="00C318A1" w:rsidRPr="000A26E0" w:rsidRDefault="00C318A1" w:rsidP="00EE0479">
      <w:pPr>
        <w:rPr>
          <w:sz w:val="22"/>
          <w:szCs w:val="22"/>
          <w:rPrChange w:id="233" w:author="Microsoft Office ユーザー" w:date="2019-05-08T14:56:00Z">
            <w:rPr/>
          </w:rPrChange>
        </w:rPr>
      </w:pPr>
    </w:p>
    <w:p w:rsidR="00C318A1" w:rsidRPr="000A26E0" w:rsidRDefault="008262CC" w:rsidP="00EE0479">
      <w:pPr>
        <w:rPr>
          <w:b/>
          <w:sz w:val="22"/>
          <w:szCs w:val="22"/>
          <w:rPrChange w:id="234" w:author="Microsoft Office ユーザー" w:date="2019-05-08T14:56:00Z">
            <w:rPr>
              <w:b/>
            </w:rPr>
          </w:rPrChange>
        </w:rPr>
      </w:pPr>
      <w:r w:rsidRPr="000A26E0">
        <w:rPr>
          <w:b/>
          <w:sz w:val="22"/>
          <w:szCs w:val="22"/>
          <w:rPrChange w:id="235" w:author="Microsoft Office ユーザー" w:date="2019-05-08T14:56:00Z">
            <w:rPr>
              <w:b/>
            </w:rPr>
          </w:rPrChange>
        </w:rPr>
        <w:t xml:space="preserve">HOKURIKU UNIVERSITY  </w:t>
      </w:r>
      <w:r w:rsidR="00560358" w:rsidRPr="000A26E0">
        <w:rPr>
          <w:b/>
          <w:sz w:val="22"/>
          <w:szCs w:val="22"/>
          <w:rPrChange w:id="236" w:author="Microsoft Office ユーザー" w:date="2019-05-08T14:56:00Z">
            <w:rPr>
              <w:b/>
            </w:rPr>
          </w:rPrChange>
        </w:rPr>
        <w:t xml:space="preserve">           </w:t>
      </w:r>
      <w:del w:id="237" w:author="Microsoft Office ユーザー" w:date="2019-05-08T14:54:00Z">
        <w:r w:rsidR="00560358" w:rsidRPr="000A26E0" w:rsidDel="00B10A4A">
          <w:rPr>
            <w:b/>
            <w:sz w:val="22"/>
            <w:szCs w:val="22"/>
            <w:rPrChange w:id="238" w:author="Microsoft Office ユーザー" w:date="2019-05-08T14:56:00Z">
              <w:rPr>
                <w:b/>
              </w:rPr>
            </w:rPrChange>
          </w:rPr>
          <w:delText xml:space="preserve"> </w:delText>
        </w:r>
        <w:r w:rsidRPr="000A26E0" w:rsidDel="00B10A4A">
          <w:rPr>
            <w:b/>
            <w:sz w:val="22"/>
            <w:szCs w:val="22"/>
            <w:rPrChange w:id="239" w:author="Microsoft Office ユーザー" w:date="2019-05-08T14:56:00Z">
              <w:rPr>
                <w:b/>
              </w:rPr>
            </w:rPrChange>
          </w:rPr>
          <w:delText xml:space="preserve"> </w:delText>
        </w:r>
        <w:r w:rsidR="00560358" w:rsidRPr="000A26E0" w:rsidDel="00B10A4A">
          <w:rPr>
            <w:b/>
            <w:sz w:val="22"/>
            <w:szCs w:val="22"/>
            <w:rPrChange w:id="240" w:author="Microsoft Office ユーザー" w:date="2019-05-08T14:56:00Z">
              <w:rPr>
                <w:b/>
              </w:rPr>
            </w:rPrChange>
          </w:rPr>
          <w:delText xml:space="preserve"> </w:delText>
        </w:r>
      </w:del>
      <w:del w:id="241" w:author="Microsoft Office ユーザー" w:date="2019-05-08T14:52:00Z">
        <w:r w:rsidR="00560358" w:rsidRPr="000A26E0" w:rsidDel="00B10A4A">
          <w:rPr>
            <w:b/>
            <w:sz w:val="22"/>
            <w:szCs w:val="22"/>
            <w:rPrChange w:id="242" w:author="Microsoft Office ユーザー" w:date="2019-05-08T14:56:00Z">
              <w:rPr>
                <w:b/>
              </w:rPr>
            </w:rPrChange>
          </w:rPr>
          <w:delText xml:space="preserve">   </w:delText>
        </w:r>
      </w:del>
      <w:r w:rsidR="00560358" w:rsidRPr="000A26E0">
        <w:rPr>
          <w:b/>
          <w:sz w:val="22"/>
          <w:szCs w:val="22"/>
          <w:rPrChange w:id="243" w:author="Microsoft Office ユーザー" w:date="2019-05-08T14:56:00Z">
            <w:rPr>
              <w:b/>
            </w:rPr>
          </w:rPrChange>
        </w:rPr>
        <w:t xml:space="preserve"> </w:t>
      </w:r>
      <w:ins w:id="244" w:author="Microsoft Office ユーザー" w:date="2019-05-08T14:57:00Z">
        <w:r w:rsidR="000A26E0">
          <w:rPr>
            <w:b/>
            <w:sz w:val="22"/>
            <w:szCs w:val="22"/>
          </w:rPr>
          <w:t xml:space="preserve">   </w:t>
        </w:r>
      </w:ins>
      <w:ins w:id="245" w:author="Microsoft Office ユーザー" w:date="2019-05-08T15:44:00Z">
        <w:r w:rsidR="00FB0497">
          <w:rPr>
            <w:b/>
            <w:sz w:val="22"/>
            <w:szCs w:val="22"/>
          </w:rPr>
          <w:t xml:space="preserve"> </w:t>
        </w:r>
      </w:ins>
      <w:ins w:id="246" w:author="Microsoft Office ユーザー" w:date="2019-05-08T14:57:00Z">
        <w:r w:rsidR="000A26E0">
          <w:rPr>
            <w:b/>
            <w:sz w:val="22"/>
            <w:szCs w:val="22"/>
          </w:rPr>
          <w:t xml:space="preserve"> </w:t>
        </w:r>
      </w:ins>
      <w:r w:rsidR="00560358" w:rsidRPr="000A26E0">
        <w:rPr>
          <w:b/>
          <w:sz w:val="22"/>
          <w:szCs w:val="22"/>
          <w:rPrChange w:id="247" w:author="Microsoft Office ユーザー" w:date="2019-05-08T14:56:00Z">
            <w:rPr>
              <w:b/>
            </w:rPr>
          </w:rPrChange>
        </w:rPr>
        <w:t>Kanazawa, Japan</w:t>
      </w:r>
      <w:del w:id="248" w:author="Microsoft Office ユーザー" w:date="2019-05-08T14:54:00Z">
        <w:r w:rsidR="00560358" w:rsidRPr="000A26E0" w:rsidDel="00B10A4A">
          <w:rPr>
            <w:b/>
            <w:sz w:val="22"/>
            <w:szCs w:val="22"/>
            <w:rPrChange w:id="249" w:author="Microsoft Office ユーザー" w:date="2019-05-08T14:56:00Z">
              <w:rPr>
                <w:b/>
              </w:rPr>
            </w:rPrChange>
          </w:rPr>
          <w:delText xml:space="preserve"> </w:delText>
        </w:r>
        <w:r w:rsidRPr="000A26E0" w:rsidDel="00B10A4A">
          <w:rPr>
            <w:b/>
            <w:sz w:val="22"/>
            <w:szCs w:val="22"/>
            <w:rPrChange w:id="250" w:author="Microsoft Office ユーザー" w:date="2019-05-08T14:56:00Z">
              <w:rPr>
                <w:b/>
              </w:rPr>
            </w:rPrChange>
          </w:rPr>
          <w:delText xml:space="preserve"> </w:delText>
        </w:r>
      </w:del>
      <w:r w:rsidR="00560358" w:rsidRPr="000A26E0">
        <w:rPr>
          <w:b/>
          <w:sz w:val="22"/>
          <w:szCs w:val="22"/>
          <w:rPrChange w:id="251" w:author="Microsoft Office ユーザー" w:date="2019-05-08T14:56:00Z">
            <w:rPr>
              <w:b/>
            </w:rPr>
          </w:rPrChange>
        </w:rPr>
        <w:t xml:space="preserve"> </w:t>
      </w:r>
      <w:ins w:id="252" w:author="Microsoft Office ユーザー" w:date="2019-05-08T14:54:00Z">
        <w:r w:rsidR="00B10A4A" w:rsidRPr="000A26E0">
          <w:rPr>
            <w:b/>
            <w:sz w:val="22"/>
            <w:szCs w:val="22"/>
            <w:rPrChange w:id="253" w:author="Microsoft Office ユーザー" w:date="2019-05-08T14:56:00Z">
              <w:rPr>
                <w:b/>
              </w:rPr>
            </w:rPrChange>
          </w:rPr>
          <w:t xml:space="preserve"> </w:t>
        </w:r>
      </w:ins>
      <w:ins w:id="254" w:author="Microsoft Office ユーザー" w:date="2019-05-08T14:57:00Z">
        <w:r w:rsidR="000A26E0">
          <w:rPr>
            <w:b/>
            <w:sz w:val="22"/>
            <w:szCs w:val="22"/>
          </w:rPr>
          <w:t xml:space="preserve"> </w:t>
        </w:r>
      </w:ins>
      <w:ins w:id="255" w:author="Microsoft Office ユーザー" w:date="2019-05-08T14:52:00Z">
        <w:r w:rsidR="00B10A4A" w:rsidRPr="000A26E0">
          <w:rPr>
            <w:b/>
            <w:sz w:val="22"/>
            <w:szCs w:val="22"/>
            <w:rPrChange w:id="256" w:author="Microsoft Office ユーザー" w:date="2019-05-08T14:56:00Z">
              <w:rPr>
                <w:b/>
              </w:rPr>
            </w:rPrChange>
          </w:rPr>
          <w:t xml:space="preserve">Apr. </w:t>
        </w:r>
      </w:ins>
      <w:r w:rsidR="00560358" w:rsidRPr="000A26E0">
        <w:rPr>
          <w:b/>
          <w:sz w:val="22"/>
          <w:szCs w:val="22"/>
          <w:rPrChange w:id="257" w:author="Microsoft Office ユーザー" w:date="2019-05-08T14:56:00Z">
            <w:rPr>
              <w:b/>
            </w:rPr>
          </w:rPrChange>
        </w:rPr>
        <w:t>2014</w:t>
      </w:r>
      <w:ins w:id="258" w:author="Microsoft Office ユーザー" w:date="2019-05-08T14:52:00Z">
        <w:r w:rsidR="00B10A4A" w:rsidRPr="000A26E0">
          <w:rPr>
            <w:b/>
            <w:sz w:val="22"/>
            <w:szCs w:val="22"/>
            <w:rPrChange w:id="259" w:author="Microsoft Office ユーザー" w:date="2019-05-08T14:56:00Z">
              <w:rPr>
                <w:b/>
              </w:rPr>
            </w:rPrChange>
          </w:rPr>
          <w:t xml:space="preserve"> </w:t>
        </w:r>
      </w:ins>
      <w:del w:id="260" w:author="Microsoft Office ユーザー" w:date="2019-05-08T14:52:00Z">
        <w:r w:rsidR="00560358" w:rsidRPr="000A26E0" w:rsidDel="00B10A4A">
          <w:rPr>
            <w:b/>
            <w:sz w:val="22"/>
            <w:szCs w:val="22"/>
            <w:rPrChange w:id="261" w:author="Microsoft Office ユーザー" w:date="2019-05-08T14:56:00Z">
              <w:rPr>
                <w:b/>
              </w:rPr>
            </w:rPrChange>
          </w:rPr>
          <w:delText>.4</w:delText>
        </w:r>
      </w:del>
      <w:r w:rsidR="00560358" w:rsidRPr="000A26E0">
        <w:rPr>
          <w:b/>
          <w:sz w:val="22"/>
          <w:szCs w:val="22"/>
          <w:rPrChange w:id="262" w:author="Microsoft Office ユーザー" w:date="2019-05-08T14:56:00Z">
            <w:rPr>
              <w:b/>
            </w:rPr>
          </w:rPrChange>
        </w:rPr>
        <w:t>-</w:t>
      </w:r>
      <w:ins w:id="263" w:author="Microsoft Office ユーザー" w:date="2019-05-08T14:52:00Z">
        <w:r w:rsidR="00B10A4A" w:rsidRPr="000A26E0">
          <w:rPr>
            <w:b/>
            <w:sz w:val="22"/>
            <w:szCs w:val="22"/>
            <w:rPrChange w:id="264" w:author="Microsoft Office ユーザー" w:date="2019-05-08T14:56:00Z">
              <w:rPr>
                <w:b/>
              </w:rPr>
            </w:rPrChange>
          </w:rPr>
          <w:t xml:space="preserve"> Mar. </w:t>
        </w:r>
      </w:ins>
      <w:r w:rsidR="00560358" w:rsidRPr="000A26E0">
        <w:rPr>
          <w:b/>
          <w:sz w:val="22"/>
          <w:szCs w:val="22"/>
          <w:rPrChange w:id="265" w:author="Microsoft Office ユーザー" w:date="2019-05-08T14:56:00Z">
            <w:rPr>
              <w:b/>
            </w:rPr>
          </w:rPrChange>
        </w:rPr>
        <w:t>2016</w:t>
      </w:r>
      <w:del w:id="266" w:author="Microsoft Office ユーザー" w:date="2019-05-08T14:52:00Z">
        <w:r w:rsidR="00560358" w:rsidRPr="000A26E0" w:rsidDel="00B10A4A">
          <w:rPr>
            <w:b/>
            <w:sz w:val="22"/>
            <w:szCs w:val="22"/>
            <w:rPrChange w:id="267" w:author="Microsoft Office ユーザー" w:date="2019-05-08T14:56:00Z">
              <w:rPr>
                <w:b/>
              </w:rPr>
            </w:rPrChange>
          </w:rPr>
          <w:delText>.3</w:delText>
        </w:r>
      </w:del>
    </w:p>
    <w:p w:rsidR="00EE0479" w:rsidRPr="000A26E0" w:rsidRDefault="00C318A1" w:rsidP="00EE0479">
      <w:pPr>
        <w:rPr>
          <w:sz w:val="22"/>
          <w:szCs w:val="22"/>
          <w:rPrChange w:id="268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269" w:author="Microsoft Office ユーザー" w:date="2019-05-08T14:56:00Z">
            <w:rPr/>
          </w:rPrChange>
        </w:rPr>
        <w:t>Bachelor</w:t>
      </w:r>
      <w:r w:rsidR="00FD7D4E" w:rsidRPr="000A26E0">
        <w:rPr>
          <w:sz w:val="22"/>
          <w:szCs w:val="22"/>
          <w:rPrChange w:id="270" w:author="Microsoft Office ユーザー" w:date="2019-05-08T14:56:00Z">
            <w:rPr/>
          </w:rPrChange>
        </w:rPr>
        <w:t>’s</w:t>
      </w:r>
      <w:r w:rsidRPr="000A26E0">
        <w:rPr>
          <w:sz w:val="22"/>
          <w:szCs w:val="22"/>
          <w:rPrChange w:id="271" w:author="Microsoft Office ユーザー" w:date="2019-05-08T14:56:00Z">
            <w:rPr/>
          </w:rPrChange>
        </w:rPr>
        <w:t xml:space="preserve"> degree of Global Management</w:t>
      </w:r>
      <w:r w:rsidR="00560358" w:rsidRPr="000A26E0">
        <w:rPr>
          <w:sz w:val="22"/>
          <w:szCs w:val="22"/>
          <w:rPrChange w:id="272" w:author="Microsoft Office ユーザー" w:date="2019-05-08T14:56:00Z">
            <w:rPr/>
          </w:rPrChange>
        </w:rPr>
        <w:t xml:space="preserve"> (</w:t>
      </w:r>
      <w:r w:rsidR="00341CC4" w:rsidRPr="000A26E0">
        <w:rPr>
          <w:sz w:val="22"/>
          <w:szCs w:val="22"/>
          <w:rPrChange w:id="273" w:author="Microsoft Office ユーザー" w:date="2019-05-08T14:56:00Z">
            <w:rPr/>
          </w:rPrChange>
        </w:rPr>
        <w:t>GPA: 4.0</w:t>
      </w:r>
      <w:r w:rsidR="00560358" w:rsidRPr="000A26E0">
        <w:rPr>
          <w:sz w:val="22"/>
          <w:szCs w:val="22"/>
          <w:rPrChange w:id="274" w:author="Microsoft Office ユーザー" w:date="2019-05-08T14:56:00Z">
            <w:rPr/>
          </w:rPrChange>
        </w:rPr>
        <w:t>)</w:t>
      </w:r>
    </w:p>
    <w:p w:rsidR="00341CC4" w:rsidRPr="000A26E0" w:rsidRDefault="00341CC4" w:rsidP="00EE0479">
      <w:pPr>
        <w:rPr>
          <w:sz w:val="22"/>
          <w:szCs w:val="22"/>
          <w:rPrChange w:id="275" w:author="Microsoft Office ユーザー" w:date="2019-05-08T14:56:00Z">
            <w:rPr/>
          </w:rPrChange>
        </w:rPr>
      </w:pPr>
    </w:p>
    <w:p w:rsidR="00C318A1" w:rsidRPr="000A26E0" w:rsidRDefault="00560358" w:rsidP="00C4690F">
      <w:pPr>
        <w:spacing w:after="240"/>
        <w:rPr>
          <w:b/>
          <w:color w:val="323E4F" w:themeColor="text2" w:themeShade="BF"/>
          <w:sz w:val="22"/>
          <w:szCs w:val="22"/>
          <w:rPrChange w:id="276" w:author="Microsoft Office ユーザー" w:date="2019-05-08T14:56:00Z">
            <w:rPr>
              <w:b/>
              <w:color w:val="323E4F" w:themeColor="text2" w:themeShade="BF"/>
            </w:rPr>
          </w:rPrChange>
        </w:rPr>
      </w:pPr>
      <w:r w:rsidRPr="000A26E0">
        <w:rPr>
          <w:b/>
          <w:noProof/>
          <w:color w:val="323E4F" w:themeColor="text2" w:themeShade="BF"/>
          <w:sz w:val="22"/>
          <w:szCs w:val="22"/>
          <w:rPrChange w:id="277" w:author="Microsoft Office ユーザー" w:date="2019-05-08T14:56:00Z">
            <w:rPr>
              <w:b/>
              <w:noProof/>
              <w:color w:val="323E4F" w:themeColor="text2" w:themeShade="BF"/>
            </w:rPr>
          </w:rPrChang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C993B" wp14:editId="1DDF44A0">
                <wp:simplePos x="0" y="0"/>
                <wp:positionH relativeFrom="column">
                  <wp:posOffset>-19050</wp:posOffset>
                </wp:positionH>
                <wp:positionV relativeFrom="paragraph">
                  <wp:posOffset>247015</wp:posOffset>
                </wp:positionV>
                <wp:extent cx="5105400" cy="0"/>
                <wp:effectExtent l="0" t="1905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8B3D3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.45pt" to="400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" strokecolor="#393737 [814]" strokeweight="2.25pt">
                <v:stroke joinstyle="miter"/>
              </v:line>
            </w:pict>
          </mc:Fallback>
        </mc:AlternateContent>
      </w:r>
      <w:ins w:id="278" w:author="Microsoft Office ユーザー" w:date="2019-05-08T14:49:00Z">
        <w:r w:rsidR="00F07CE1" w:rsidRPr="000A26E0">
          <w:rPr>
            <w:b/>
            <w:color w:val="323E4F" w:themeColor="text2" w:themeShade="BF"/>
            <w:sz w:val="22"/>
            <w:szCs w:val="22"/>
            <w:rPrChange w:id="279" w:author="Microsoft Office ユーザー" w:date="2019-05-08T14:56:00Z">
              <w:rPr>
                <w:b/>
                <w:color w:val="323E4F" w:themeColor="text2" w:themeShade="BF"/>
              </w:rPr>
            </w:rPrChange>
          </w:rPr>
          <w:t xml:space="preserve">LANGUAGES, </w:t>
        </w:r>
      </w:ins>
      <w:del w:id="280" w:author="Microsoft Office ユーザー" w:date="2019-05-08T14:50:00Z">
        <w:r w:rsidR="00C4690F" w:rsidRPr="000A26E0" w:rsidDel="00F07CE1">
          <w:rPr>
            <w:b/>
            <w:color w:val="323E4F" w:themeColor="text2" w:themeShade="BF"/>
            <w:sz w:val="22"/>
            <w:szCs w:val="22"/>
            <w:rPrChange w:id="281" w:author="Microsoft Office ユーザー" w:date="2019-05-08T14:56:00Z">
              <w:rPr>
                <w:b/>
                <w:color w:val="323E4F" w:themeColor="text2" w:themeShade="BF"/>
              </w:rPr>
            </w:rPrChange>
          </w:rPr>
          <w:delText xml:space="preserve">SKILLS AND </w:delText>
        </w:r>
      </w:del>
      <w:r w:rsidR="00C4690F" w:rsidRPr="000A26E0">
        <w:rPr>
          <w:b/>
          <w:color w:val="323E4F" w:themeColor="text2" w:themeShade="BF"/>
          <w:sz w:val="22"/>
          <w:szCs w:val="22"/>
          <w:rPrChange w:id="282" w:author="Microsoft Office ユーザー" w:date="2019-05-08T14:56:00Z">
            <w:rPr>
              <w:b/>
              <w:color w:val="323E4F" w:themeColor="text2" w:themeShade="BF"/>
            </w:rPr>
          </w:rPrChange>
        </w:rPr>
        <w:t>CERTIFICATES</w:t>
      </w:r>
      <w:ins w:id="283" w:author="Microsoft Office ユーザー" w:date="2019-05-08T14:50:00Z">
        <w:r w:rsidR="00F07CE1" w:rsidRPr="000A26E0">
          <w:rPr>
            <w:b/>
            <w:color w:val="323E4F" w:themeColor="text2" w:themeShade="BF"/>
            <w:sz w:val="22"/>
            <w:szCs w:val="22"/>
            <w:rPrChange w:id="284" w:author="Microsoft Office ユーザー" w:date="2019-05-08T14:56:00Z">
              <w:rPr>
                <w:b/>
                <w:color w:val="323E4F" w:themeColor="text2" w:themeShade="BF"/>
              </w:rPr>
            </w:rPrChange>
          </w:rPr>
          <w:t xml:space="preserve"> AND SKILLS</w:t>
        </w:r>
      </w:ins>
    </w:p>
    <w:p w:rsidR="00C318A1" w:rsidRPr="000A26E0" w:rsidRDefault="00FA661E" w:rsidP="00C318A1">
      <w:pPr>
        <w:pStyle w:val="af1"/>
        <w:numPr>
          <w:ilvl w:val="0"/>
          <w:numId w:val="2"/>
        </w:numPr>
        <w:rPr>
          <w:sz w:val="22"/>
          <w:szCs w:val="22"/>
          <w:rPrChange w:id="285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286" w:author="Microsoft Office ユーザー" w:date="2019-05-08T14:56:00Z">
            <w:rPr/>
          </w:rPrChange>
        </w:rPr>
        <w:t>English: fluent</w:t>
      </w:r>
      <w:r w:rsidR="00FA5BF6" w:rsidRPr="000A26E0">
        <w:rPr>
          <w:sz w:val="22"/>
          <w:szCs w:val="22"/>
          <w:rPrChange w:id="287" w:author="Microsoft Office ユーザー" w:date="2019-05-08T14:56:00Z">
            <w:rPr/>
          </w:rPrChange>
        </w:rPr>
        <w:t xml:space="preserve"> (</w:t>
      </w:r>
      <w:r w:rsidRPr="000A26E0">
        <w:rPr>
          <w:sz w:val="22"/>
          <w:szCs w:val="22"/>
          <w:rPrChange w:id="288" w:author="Microsoft Office ユーザー" w:date="2019-05-08T14:56:00Z">
            <w:rPr/>
          </w:rPrChange>
        </w:rPr>
        <w:t>CET-6</w:t>
      </w:r>
      <w:r w:rsidR="00FA5BF6" w:rsidRPr="000A26E0">
        <w:rPr>
          <w:sz w:val="22"/>
          <w:szCs w:val="22"/>
          <w:rPrChange w:id="289" w:author="Microsoft Office ユーザー" w:date="2019-05-08T14:56:00Z">
            <w:rPr/>
          </w:rPrChange>
        </w:rPr>
        <w:t xml:space="preserve"> score </w:t>
      </w:r>
      <w:proofErr w:type="gramStart"/>
      <w:r w:rsidR="00FA5BF6" w:rsidRPr="000A26E0">
        <w:rPr>
          <w:sz w:val="22"/>
          <w:szCs w:val="22"/>
          <w:rPrChange w:id="290" w:author="Microsoft Office ユーザー" w:date="2019-05-08T14:56:00Z">
            <w:rPr/>
          </w:rPrChange>
        </w:rPr>
        <w:t>461</w:t>
      </w:r>
      <w:r w:rsidRPr="000A26E0">
        <w:rPr>
          <w:sz w:val="22"/>
          <w:szCs w:val="22"/>
          <w:rPrChange w:id="291" w:author="Microsoft Office ユーザー" w:date="2019-05-08T14:56:00Z">
            <w:rPr/>
          </w:rPrChange>
        </w:rPr>
        <w:t xml:space="preserve"> ,</w:t>
      </w:r>
      <w:proofErr w:type="gramEnd"/>
      <w:r w:rsidRPr="000A26E0">
        <w:rPr>
          <w:sz w:val="22"/>
          <w:szCs w:val="22"/>
          <w:rPrChange w:id="292" w:author="Microsoft Office ユーザー" w:date="2019-05-08T14:56:00Z">
            <w:rPr/>
          </w:rPrChange>
        </w:rPr>
        <w:t xml:space="preserve"> TOEIC </w:t>
      </w:r>
      <w:r w:rsidR="00FA5BF6" w:rsidRPr="000A26E0">
        <w:rPr>
          <w:sz w:val="22"/>
          <w:szCs w:val="22"/>
          <w:rPrChange w:id="293" w:author="Microsoft Office ユーザー" w:date="2019-05-08T14:56:00Z">
            <w:rPr/>
          </w:rPrChange>
        </w:rPr>
        <w:t xml:space="preserve">score </w:t>
      </w:r>
      <w:r w:rsidRPr="000A26E0">
        <w:rPr>
          <w:sz w:val="22"/>
          <w:szCs w:val="22"/>
          <w:rPrChange w:id="294" w:author="Microsoft Office ユーザー" w:date="2019-05-08T14:56:00Z">
            <w:rPr/>
          </w:rPrChange>
        </w:rPr>
        <w:t>855</w:t>
      </w:r>
      <w:r w:rsidR="00FA5BF6" w:rsidRPr="000A26E0">
        <w:rPr>
          <w:sz w:val="22"/>
          <w:szCs w:val="22"/>
          <w:rPrChange w:id="295" w:author="Microsoft Office ユーザー" w:date="2019-05-08T14:56:00Z">
            <w:rPr/>
          </w:rPrChange>
        </w:rPr>
        <w:t>)</w:t>
      </w:r>
    </w:p>
    <w:p w:rsidR="00FA661E" w:rsidRPr="000A26E0" w:rsidRDefault="00FA661E" w:rsidP="00C318A1">
      <w:pPr>
        <w:pStyle w:val="af1"/>
        <w:numPr>
          <w:ilvl w:val="0"/>
          <w:numId w:val="2"/>
        </w:numPr>
        <w:rPr>
          <w:ins w:id="296" w:author="Microsoft Office ユーザー" w:date="2019-05-08T14:49:00Z"/>
          <w:sz w:val="22"/>
          <w:szCs w:val="22"/>
          <w:rPrChange w:id="297" w:author="Microsoft Office ユーザー" w:date="2019-05-08T14:56:00Z">
            <w:rPr>
              <w:ins w:id="298" w:author="Microsoft Office ユーザー" w:date="2019-05-08T14:49:00Z"/>
            </w:rPr>
          </w:rPrChange>
        </w:rPr>
      </w:pPr>
      <w:r w:rsidRPr="000A26E0">
        <w:rPr>
          <w:sz w:val="22"/>
          <w:szCs w:val="22"/>
          <w:rPrChange w:id="299" w:author="Microsoft Office ユーザー" w:date="2019-05-08T14:56:00Z">
            <w:rPr/>
          </w:rPrChange>
        </w:rPr>
        <w:t xml:space="preserve">Japanese: fluent </w:t>
      </w:r>
      <w:r w:rsidR="00FA5BF6" w:rsidRPr="000A26E0">
        <w:rPr>
          <w:sz w:val="22"/>
          <w:szCs w:val="22"/>
          <w:rPrChange w:id="300" w:author="Microsoft Office ユーザー" w:date="2019-05-08T14:56:00Z">
            <w:rPr/>
          </w:rPrChange>
        </w:rPr>
        <w:t>(</w:t>
      </w:r>
      <w:r w:rsidRPr="000A26E0">
        <w:rPr>
          <w:sz w:val="22"/>
          <w:szCs w:val="22"/>
          <w:rPrChange w:id="301" w:author="Microsoft Office ユーザー" w:date="2019-05-08T14:56:00Z">
            <w:rPr/>
          </w:rPrChange>
        </w:rPr>
        <w:t xml:space="preserve">N1 </w:t>
      </w:r>
      <w:r w:rsidR="00FA5BF6" w:rsidRPr="000A26E0">
        <w:rPr>
          <w:sz w:val="22"/>
          <w:szCs w:val="22"/>
          <w:rPrChange w:id="302" w:author="Microsoft Office ユーザー" w:date="2019-05-08T14:56:00Z">
            <w:rPr/>
          </w:rPrChange>
        </w:rPr>
        <w:t xml:space="preserve">score </w:t>
      </w:r>
      <w:r w:rsidRPr="000A26E0">
        <w:rPr>
          <w:sz w:val="22"/>
          <w:szCs w:val="22"/>
          <w:rPrChange w:id="303" w:author="Microsoft Office ユーザー" w:date="2019-05-08T14:56:00Z">
            <w:rPr/>
          </w:rPrChange>
        </w:rPr>
        <w:t>150</w:t>
      </w:r>
      <w:r w:rsidR="00FA5BF6" w:rsidRPr="000A26E0">
        <w:rPr>
          <w:sz w:val="22"/>
          <w:szCs w:val="22"/>
          <w:rPrChange w:id="304" w:author="Microsoft Office ユーザー" w:date="2019-05-08T14:56:00Z">
            <w:rPr/>
          </w:rPrChange>
        </w:rPr>
        <w:t>)</w:t>
      </w:r>
    </w:p>
    <w:p w:rsidR="00F07CE1" w:rsidRPr="000A26E0" w:rsidRDefault="00F07CE1" w:rsidP="00C318A1">
      <w:pPr>
        <w:pStyle w:val="af1"/>
        <w:numPr>
          <w:ilvl w:val="0"/>
          <w:numId w:val="2"/>
        </w:numPr>
        <w:rPr>
          <w:sz w:val="22"/>
          <w:szCs w:val="22"/>
          <w:rPrChange w:id="305" w:author="Microsoft Office ユーザー" w:date="2019-05-08T14:56:00Z">
            <w:rPr/>
          </w:rPrChange>
        </w:rPr>
      </w:pPr>
      <w:ins w:id="306" w:author="Microsoft Office ユーザー" w:date="2019-05-08T14:49:00Z">
        <w:r w:rsidRPr="000A26E0">
          <w:rPr>
            <w:sz w:val="22"/>
            <w:szCs w:val="22"/>
            <w:rPrChange w:id="307" w:author="Microsoft Office ユーザー" w:date="2019-05-08T14:56:00Z">
              <w:rPr/>
            </w:rPrChange>
          </w:rPr>
          <w:t>Chinese: mother tongue</w:t>
        </w:r>
      </w:ins>
    </w:p>
    <w:p w:rsidR="00FA661E" w:rsidRPr="000A26E0" w:rsidRDefault="002C389D" w:rsidP="00C318A1">
      <w:pPr>
        <w:pStyle w:val="af1"/>
        <w:numPr>
          <w:ilvl w:val="0"/>
          <w:numId w:val="2"/>
        </w:numPr>
        <w:rPr>
          <w:sz w:val="22"/>
          <w:szCs w:val="22"/>
          <w:rPrChange w:id="308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309" w:author="Microsoft Office ユーザー" w:date="2019-05-08T14:56:00Z">
            <w:rPr/>
          </w:rPrChange>
        </w:rPr>
        <w:t>Certified Skilled Professional of Financial Planning</w:t>
      </w:r>
      <w:r w:rsidR="00FA5BF6" w:rsidRPr="000A26E0">
        <w:rPr>
          <w:sz w:val="22"/>
          <w:szCs w:val="22"/>
          <w:rPrChange w:id="310" w:author="Microsoft Office ユーザー" w:date="2019-05-08T14:56:00Z">
            <w:rPr/>
          </w:rPrChange>
        </w:rPr>
        <w:t>-3</w:t>
      </w:r>
      <w:r w:rsidR="00FA5BF6" w:rsidRPr="000A26E0">
        <w:rPr>
          <w:sz w:val="22"/>
          <w:szCs w:val="22"/>
          <w:vertAlign w:val="superscript"/>
          <w:rPrChange w:id="311" w:author="Microsoft Office ユーザー" w:date="2019-05-08T14:56:00Z">
            <w:rPr>
              <w:vertAlign w:val="superscript"/>
            </w:rPr>
          </w:rPrChange>
        </w:rPr>
        <w:t>rd</w:t>
      </w:r>
      <w:r w:rsidR="00FA5BF6" w:rsidRPr="000A26E0">
        <w:rPr>
          <w:sz w:val="22"/>
          <w:szCs w:val="22"/>
          <w:rPrChange w:id="312" w:author="Microsoft Office ユーザー" w:date="2019-05-08T14:56:00Z">
            <w:rPr/>
          </w:rPrChange>
        </w:rPr>
        <w:t xml:space="preserve"> grade</w:t>
      </w:r>
    </w:p>
    <w:p w:rsidR="00FA661E" w:rsidRPr="000A26E0" w:rsidRDefault="00FA5BF6" w:rsidP="00C318A1">
      <w:pPr>
        <w:pStyle w:val="af1"/>
        <w:numPr>
          <w:ilvl w:val="0"/>
          <w:numId w:val="2"/>
        </w:numPr>
        <w:rPr>
          <w:sz w:val="22"/>
          <w:szCs w:val="22"/>
          <w:rPrChange w:id="313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314" w:author="Microsoft Office ユーザー" w:date="2019-05-08T14:56:00Z">
            <w:rPr/>
          </w:rPrChange>
        </w:rPr>
        <w:t>Securities Sales Representative-Class1&amp;2</w:t>
      </w:r>
    </w:p>
    <w:p w:rsidR="00FA661E" w:rsidRPr="000A26E0" w:rsidRDefault="002C389D" w:rsidP="00C318A1">
      <w:pPr>
        <w:pStyle w:val="af1"/>
        <w:numPr>
          <w:ilvl w:val="0"/>
          <w:numId w:val="2"/>
        </w:numPr>
        <w:rPr>
          <w:sz w:val="22"/>
          <w:szCs w:val="22"/>
          <w:rPrChange w:id="315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316" w:author="Microsoft Office ユーザー" w:date="2019-05-08T14:56:00Z">
            <w:rPr/>
          </w:rPrChange>
        </w:rPr>
        <w:t>The Official Business Skill Test in Bookkeeping – 2</w:t>
      </w:r>
      <w:r w:rsidRPr="000A26E0">
        <w:rPr>
          <w:sz w:val="22"/>
          <w:szCs w:val="22"/>
          <w:vertAlign w:val="superscript"/>
          <w:rPrChange w:id="317" w:author="Microsoft Office ユーザー" w:date="2019-05-08T14:56:00Z">
            <w:rPr>
              <w:vertAlign w:val="superscript"/>
            </w:rPr>
          </w:rPrChange>
        </w:rPr>
        <w:t>nd</w:t>
      </w:r>
      <w:r w:rsidRPr="000A26E0">
        <w:rPr>
          <w:sz w:val="22"/>
          <w:szCs w:val="22"/>
          <w:rPrChange w:id="318" w:author="Microsoft Office ユーザー" w:date="2019-05-08T14:56:00Z">
            <w:rPr/>
          </w:rPrChange>
        </w:rPr>
        <w:t xml:space="preserve"> Grade</w:t>
      </w:r>
      <w:r w:rsidR="00FA5BF6" w:rsidRPr="000A26E0">
        <w:rPr>
          <w:sz w:val="22"/>
          <w:szCs w:val="22"/>
          <w:rPrChange w:id="319" w:author="Microsoft Office ユーザー" w:date="2019-05-08T14:56:00Z">
            <w:rPr/>
          </w:rPrChange>
        </w:rPr>
        <w:t>&amp;3</w:t>
      </w:r>
      <w:r w:rsidR="00FA5BF6" w:rsidRPr="000A26E0">
        <w:rPr>
          <w:sz w:val="22"/>
          <w:szCs w:val="22"/>
          <w:vertAlign w:val="superscript"/>
          <w:rPrChange w:id="320" w:author="Microsoft Office ユーザー" w:date="2019-05-08T14:56:00Z">
            <w:rPr>
              <w:vertAlign w:val="superscript"/>
            </w:rPr>
          </w:rPrChange>
        </w:rPr>
        <w:t>rd</w:t>
      </w:r>
      <w:r w:rsidR="00FA5BF6" w:rsidRPr="000A26E0">
        <w:rPr>
          <w:sz w:val="22"/>
          <w:szCs w:val="22"/>
          <w:rPrChange w:id="321" w:author="Microsoft Office ユーザー" w:date="2019-05-08T14:56:00Z">
            <w:rPr/>
          </w:rPrChange>
        </w:rPr>
        <w:t xml:space="preserve"> Grade</w:t>
      </w:r>
    </w:p>
    <w:p w:rsidR="00FA5BF6" w:rsidRPr="000A26E0" w:rsidRDefault="00FA5BF6" w:rsidP="00C318A1">
      <w:pPr>
        <w:pStyle w:val="af1"/>
        <w:numPr>
          <w:ilvl w:val="0"/>
          <w:numId w:val="2"/>
        </w:numPr>
        <w:rPr>
          <w:sz w:val="22"/>
          <w:szCs w:val="22"/>
          <w:rPrChange w:id="322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323" w:author="Microsoft Office ユーザー" w:date="2019-05-08T14:56:00Z">
            <w:rPr/>
          </w:rPrChange>
        </w:rPr>
        <w:t xml:space="preserve">Banking Proficiency Test: Financing-Level2&amp;3, Foreign Exchange-Level2&amp;3, Tax Management-Level 3, </w:t>
      </w:r>
    </w:p>
    <w:p w:rsidR="00F542BC" w:rsidRPr="000A26E0" w:rsidRDefault="002C389D" w:rsidP="00B26FFA">
      <w:pPr>
        <w:pStyle w:val="af1"/>
        <w:numPr>
          <w:ilvl w:val="0"/>
          <w:numId w:val="2"/>
        </w:numPr>
        <w:rPr>
          <w:sz w:val="22"/>
          <w:szCs w:val="22"/>
          <w:rPrChange w:id="324" w:author="Microsoft Office ユーザー" w:date="2019-05-08T14:56:00Z">
            <w:rPr/>
          </w:rPrChange>
        </w:rPr>
      </w:pPr>
      <w:r w:rsidRPr="000A26E0">
        <w:rPr>
          <w:sz w:val="22"/>
          <w:szCs w:val="22"/>
          <w:rPrChange w:id="325" w:author="Microsoft Office ユーザー" w:date="2019-05-08T14:56:00Z">
            <w:rPr/>
          </w:rPrChange>
        </w:rPr>
        <w:t>Proficient with Excel,</w:t>
      </w:r>
      <w:r w:rsidR="00CC3786" w:rsidRPr="000A26E0">
        <w:rPr>
          <w:sz w:val="22"/>
          <w:szCs w:val="22"/>
          <w:rPrChange w:id="326" w:author="Microsoft Office ユーザー" w:date="2019-05-08T14:56:00Z">
            <w:rPr/>
          </w:rPrChange>
        </w:rPr>
        <w:t xml:space="preserve"> Word, Access, Power Point.</w:t>
      </w:r>
    </w:p>
    <w:p w:rsidR="00CC3786" w:rsidRPr="000A26E0" w:rsidRDefault="00CC3786" w:rsidP="00CC3786">
      <w:pPr>
        <w:rPr>
          <w:sz w:val="22"/>
          <w:szCs w:val="22"/>
          <w:rPrChange w:id="327" w:author="Microsoft Office ユーザー" w:date="2019-05-08T14:56:00Z">
            <w:rPr/>
          </w:rPrChange>
        </w:rPr>
      </w:pPr>
    </w:p>
    <w:p w:rsidR="00CC3786" w:rsidRPr="000A26E0" w:rsidRDefault="00560358" w:rsidP="00C4690F">
      <w:pPr>
        <w:spacing w:after="240"/>
        <w:rPr>
          <w:b/>
          <w:color w:val="323E4F" w:themeColor="text2" w:themeShade="BF"/>
          <w:sz w:val="22"/>
          <w:szCs w:val="22"/>
          <w:rPrChange w:id="328" w:author="Microsoft Office ユーザー" w:date="2019-05-08T14:56:00Z">
            <w:rPr>
              <w:b/>
              <w:color w:val="323E4F" w:themeColor="text2" w:themeShade="BF"/>
            </w:rPr>
          </w:rPrChange>
        </w:rPr>
      </w:pPr>
      <w:r w:rsidRPr="000A26E0">
        <w:rPr>
          <w:b/>
          <w:noProof/>
          <w:color w:val="323E4F" w:themeColor="text2" w:themeShade="BF"/>
          <w:sz w:val="22"/>
          <w:szCs w:val="22"/>
          <w:rPrChange w:id="329" w:author="Microsoft Office ユーザー" w:date="2019-05-08T14:56:00Z">
            <w:rPr>
              <w:b/>
              <w:noProof/>
              <w:color w:val="323E4F" w:themeColor="text2" w:themeShade="BF"/>
            </w:rPr>
          </w:rPrChang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C993B" wp14:editId="1DDF44A0">
                <wp:simplePos x="0" y="0"/>
                <wp:positionH relativeFrom="column">
                  <wp:posOffset>-19050</wp:posOffset>
                </wp:positionH>
                <wp:positionV relativeFrom="paragraph">
                  <wp:posOffset>259080</wp:posOffset>
                </wp:positionV>
                <wp:extent cx="5105400" cy="0"/>
                <wp:effectExtent l="0" t="1905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C2DD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4pt" to="400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" strokecolor="#393737 [814]" strokeweight="2.25pt">
                <v:stroke joinstyle="miter"/>
              </v:line>
            </w:pict>
          </mc:Fallback>
        </mc:AlternateContent>
      </w:r>
      <w:r w:rsidR="00C4690F" w:rsidRPr="000A26E0">
        <w:rPr>
          <w:b/>
          <w:color w:val="323E4F" w:themeColor="text2" w:themeShade="BF"/>
          <w:sz w:val="22"/>
          <w:szCs w:val="22"/>
          <w:rPrChange w:id="330" w:author="Microsoft Office ユーザー" w:date="2019-05-08T14:56:00Z">
            <w:rPr>
              <w:b/>
              <w:color w:val="323E4F" w:themeColor="text2" w:themeShade="BF"/>
            </w:rPr>
          </w:rPrChange>
        </w:rPr>
        <w:t>SCHOLARSHIP</w:t>
      </w:r>
    </w:p>
    <w:p w:rsidR="0093629B" w:rsidRPr="000A26E0" w:rsidRDefault="00E455D4" w:rsidP="00CC3786">
      <w:pPr>
        <w:rPr>
          <w:b/>
          <w:sz w:val="22"/>
          <w:szCs w:val="22"/>
          <w:rPrChange w:id="331" w:author="Microsoft Office ユーザー" w:date="2019-05-08T14:56:00Z">
            <w:rPr>
              <w:b/>
            </w:rPr>
          </w:rPrChange>
        </w:rPr>
      </w:pPr>
      <w:r w:rsidRPr="000A26E0">
        <w:rPr>
          <w:b/>
          <w:sz w:val="22"/>
          <w:szCs w:val="22"/>
          <w:rPrChange w:id="332" w:author="Microsoft Office ユーザー" w:date="2019-05-08T14:56:00Z">
            <w:rPr>
              <w:b/>
            </w:rPr>
          </w:rPrChange>
        </w:rPr>
        <w:t>Ishikawa Prefecture Scholarship for International Education Exchange</w:t>
      </w:r>
    </w:p>
    <w:p w:rsidR="00CC3786" w:rsidRPr="000A26E0" w:rsidRDefault="00B10A4A" w:rsidP="0093629B">
      <w:pPr>
        <w:jc w:val="right"/>
        <w:rPr>
          <w:b/>
          <w:sz w:val="22"/>
          <w:szCs w:val="22"/>
          <w:rPrChange w:id="333" w:author="Microsoft Office ユーザー" w:date="2019-05-08T14:56:00Z">
            <w:rPr>
              <w:b/>
            </w:rPr>
          </w:rPrChange>
        </w:rPr>
      </w:pPr>
      <w:ins w:id="334" w:author="Microsoft Office ユーザー" w:date="2019-05-08T14:53:00Z">
        <w:r w:rsidRPr="000A26E0">
          <w:rPr>
            <w:b/>
            <w:sz w:val="22"/>
            <w:szCs w:val="22"/>
            <w:rPrChange w:id="335" w:author="Microsoft Office ユーザー" w:date="2019-05-08T14:56:00Z">
              <w:rPr>
                <w:b/>
              </w:rPr>
            </w:rPrChange>
          </w:rPr>
          <w:t>Apr.</w:t>
        </w:r>
      </w:ins>
      <w:r w:rsidR="00B26FFA" w:rsidRPr="000A26E0">
        <w:rPr>
          <w:b/>
          <w:sz w:val="22"/>
          <w:szCs w:val="22"/>
          <w:rPrChange w:id="336" w:author="Microsoft Office ユーザー" w:date="2019-05-08T14:56:00Z">
            <w:rPr>
              <w:b/>
            </w:rPr>
          </w:rPrChange>
        </w:rPr>
        <w:t xml:space="preserve"> 2015</w:t>
      </w:r>
      <w:ins w:id="337" w:author="Microsoft Office ユーザー" w:date="2019-05-08T14:55:00Z">
        <w:r w:rsidRPr="000A26E0">
          <w:rPr>
            <w:b/>
            <w:sz w:val="22"/>
            <w:szCs w:val="22"/>
            <w:rPrChange w:id="338" w:author="Microsoft Office ユーザー" w:date="2019-05-08T14:56:00Z">
              <w:rPr>
                <w:b/>
              </w:rPr>
            </w:rPrChange>
          </w:rPr>
          <w:t xml:space="preserve"> </w:t>
        </w:r>
      </w:ins>
      <w:del w:id="339" w:author="Microsoft Office ユーザー" w:date="2019-05-08T14:53:00Z">
        <w:r w:rsidR="00B26FFA" w:rsidRPr="000A26E0" w:rsidDel="00B10A4A">
          <w:rPr>
            <w:b/>
            <w:sz w:val="22"/>
            <w:szCs w:val="22"/>
            <w:rPrChange w:id="340" w:author="Microsoft Office ユーザー" w:date="2019-05-08T14:56:00Z">
              <w:rPr>
                <w:b/>
              </w:rPr>
            </w:rPrChange>
          </w:rPr>
          <w:delText>.4</w:delText>
        </w:r>
      </w:del>
      <w:r w:rsidR="00B26FFA" w:rsidRPr="000A26E0">
        <w:rPr>
          <w:b/>
          <w:sz w:val="22"/>
          <w:szCs w:val="22"/>
          <w:rPrChange w:id="341" w:author="Microsoft Office ユーザー" w:date="2019-05-08T14:56:00Z">
            <w:rPr>
              <w:b/>
            </w:rPr>
          </w:rPrChange>
        </w:rPr>
        <w:t xml:space="preserve">- </w:t>
      </w:r>
      <w:ins w:id="342" w:author="Microsoft Office ユーザー" w:date="2019-05-08T14:53:00Z">
        <w:r w:rsidRPr="000A26E0">
          <w:rPr>
            <w:b/>
            <w:sz w:val="22"/>
            <w:szCs w:val="22"/>
            <w:rPrChange w:id="343" w:author="Microsoft Office ユーザー" w:date="2019-05-08T14:56:00Z">
              <w:rPr>
                <w:b/>
              </w:rPr>
            </w:rPrChange>
          </w:rPr>
          <w:t xml:space="preserve">Mar. </w:t>
        </w:r>
      </w:ins>
      <w:r w:rsidR="00B26FFA" w:rsidRPr="000A26E0">
        <w:rPr>
          <w:b/>
          <w:sz w:val="22"/>
          <w:szCs w:val="22"/>
          <w:rPrChange w:id="344" w:author="Microsoft Office ユーザー" w:date="2019-05-08T14:56:00Z">
            <w:rPr>
              <w:b/>
            </w:rPr>
          </w:rPrChange>
        </w:rPr>
        <w:t>2016</w:t>
      </w:r>
      <w:del w:id="345" w:author="Microsoft Office ユーザー" w:date="2019-05-08T14:53:00Z">
        <w:r w:rsidR="00B26FFA" w:rsidRPr="000A26E0" w:rsidDel="00B10A4A">
          <w:rPr>
            <w:b/>
            <w:sz w:val="22"/>
            <w:szCs w:val="22"/>
            <w:rPrChange w:id="346" w:author="Microsoft Office ユーザー" w:date="2019-05-08T14:56:00Z">
              <w:rPr>
                <w:b/>
              </w:rPr>
            </w:rPrChange>
          </w:rPr>
          <w:delText>.3</w:delText>
        </w:r>
      </w:del>
    </w:p>
    <w:p w:rsidR="00CC3786" w:rsidRPr="000A26E0" w:rsidRDefault="000A26E0" w:rsidP="00CC3786">
      <w:pPr>
        <w:rPr>
          <w:sz w:val="22"/>
          <w:szCs w:val="22"/>
          <w:rPrChange w:id="347" w:author="Microsoft Office ユーザー" w:date="2019-05-08T14:56:00Z">
            <w:rPr/>
          </w:rPrChange>
        </w:rPr>
      </w:pPr>
      <w:ins w:id="348" w:author="Microsoft Office ユーザー" w:date="2019-05-08T15:01:00Z">
        <w:r>
          <w:rPr>
            <w:sz w:val="22"/>
            <w:szCs w:val="22"/>
          </w:rPr>
          <w:t xml:space="preserve">Annual stipend of 240,000 </w:t>
        </w:r>
      </w:ins>
      <w:ins w:id="349" w:author="Microsoft Office ユーザー" w:date="2019-05-08T15:02:00Z">
        <w:r>
          <w:rPr>
            <w:sz w:val="22"/>
            <w:szCs w:val="22"/>
          </w:rPr>
          <w:t>yen</w:t>
        </w:r>
      </w:ins>
      <w:ins w:id="350" w:author="Microsoft Office ユーザー" w:date="2019-05-08T15:25:00Z">
        <w:r w:rsidR="00F153BF">
          <w:rPr>
            <w:sz w:val="22"/>
            <w:szCs w:val="22"/>
          </w:rPr>
          <w:t>.</w:t>
        </w:r>
      </w:ins>
    </w:p>
    <w:sectPr w:rsidR="00CC3786" w:rsidRPr="000A26E0" w:rsidSect="00224F0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E2F"/>
    <w:multiLevelType w:val="hybridMultilevel"/>
    <w:tmpl w:val="85E2B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0972D5"/>
    <w:multiLevelType w:val="hybridMultilevel"/>
    <w:tmpl w:val="4F284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ユーザー">
    <w15:presenceInfo w15:providerId="None" w15:userId="Microsoft Office ユーザー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F0D"/>
    <w:rsid w:val="0009404D"/>
    <w:rsid w:val="000A26E0"/>
    <w:rsid w:val="000F7DEC"/>
    <w:rsid w:val="00100ADF"/>
    <w:rsid w:val="001A1F93"/>
    <w:rsid w:val="00224F0D"/>
    <w:rsid w:val="00294CC5"/>
    <w:rsid w:val="002C389D"/>
    <w:rsid w:val="00341CC4"/>
    <w:rsid w:val="00560358"/>
    <w:rsid w:val="00591198"/>
    <w:rsid w:val="005B49AC"/>
    <w:rsid w:val="0061732B"/>
    <w:rsid w:val="00820843"/>
    <w:rsid w:val="008252FA"/>
    <w:rsid w:val="008262CC"/>
    <w:rsid w:val="0093629B"/>
    <w:rsid w:val="00B10A4A"/>
    <w:rsid w:val="00B26FFA"/>
    <w:rsid w:val="00B7232E"/>
    <w:rsid w:val="00C318A1"/>
    <w:rsid w:val="00C4690F"/>
    <w:rsid w:val="00C96CDA"/>
    <w:rsid w:val="00CC3786"/>
    <w:rsid w:val="00D24973"/>
    <w:rsid w:val="00E455D4"/>
    <w:rsid w:val="00E61347"/>
    <w:rsid w:val="00EE0479"/>
    <w:rsid w:val="00F07CE1"/>
    <w:rsid w:val="00F153BF"/>
    <w:rsid w:val="00F2681F"/>
    <w:rsid w:val="00F542BC"/>
    <w:rsid w:val="00FA5BF6"/>
    <w:rsid w:val="00FA661E"/>
    <w:rsid w:val="00FB0497"/>
    <w:rsid w:val="00FD1898"/>
    <w:rsid w:val="00FD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1E721E"/>
  <w15:chartTrackingRefBased/>
  <w15:docId w15:val="{48911E1B-B8BD-4035-A2F9-44FC5422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F0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4F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F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F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F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F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F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F0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F0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F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4F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24F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24F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224F0D"/>
    <w:rPr>
      <w:rFonts w:cstheme="majorBidi"/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224F0D"/>
    <w:rPr>
      <w:rFonts w:cstheme="majorBidi"/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224F0D"/>
    <w:rPr>
      <w:rFonts w:cstheme="majorBidi"/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224F0D"/>
    <w:rPr>
      <w:rFonts w:cstheme="majorBidi"/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224F0D"/>
    <w:rPr>
      <w:rFonts w:cstheme="majorBidi"/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224F0D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224F0D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4F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24F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24F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副題 (文字)"/>
    <w:basedOn w:val="a0"/>
    <w:link w:val="a6"/>
    <w:uiPriority w:val="11"/>
    <w:rsid w:val="00224F0D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24F0D"/>
    <w:rPr>
      <w:b/>
      <w:bCs/>
    </w:rPr>
  </w:style>
  <w:style w:type="character" w:styleId="a9">
    <w:name w:val="Emphasis"/>
    <w:basedOn w:val="a0"/>
    <w:uiPriority w:val="20"/>
    <w:qFormat/>
    <w:rsid w:val="00224F0D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224F0D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224F0D"/>
    <w:rPr>
      <w:i/>
    </w:rPr>
  </w:style>
  <w:style w:type="character" w:customStyle="1" w:styleId="ac">
    <w:name w:val="引用文 (文字)"/>
    <w:basedOn w:val="a0"/>
    <w:link w:val="ab"/>
    <w:uiPriority w:val="29"/>
    <w:rsid w:val="00224F0D"/>
    <w:rPr>
      <w:i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224F0D"/>
    <w:pPr>
      <w:ind w:left="720" w:right="720"/>
    </w:pPr>
    <w:rPr>
      <w:b/>
      <w:i/>
      <w:szCs w:val="22"/>
    </w:rPr>
  </w:style>
  <w:style w:type="character" w:customStyle="1" w:styleId="22">
    <w:name w:val="引用文 2 (文字)"/>
    <w:basedOn w:val="a0"/>
    <w:link w:val="21"/>
    <w:uiPriority w:val="30"/>
    <w:rsid w:val="00224F0D"/>
    <w:rPr>
      <w:b/>
      <w:i/>
      <w:sz w:val="24"/>
    </w:rPr>
  </w:style>
  <w:style w:type="character" w:styleId="ad">
    <w:name w:val="Subtle Emphasis"/>
    <w:uiPriority w:val="19"/>
    <w:qFormat/>
    <w:rsid w:val="00224F0D"/>
    <w:rPr>
      <w:i/>
      <w:color w:val="5A5A5A" w:themeColor="text1" w:themeTint="A5"/>
    </w:rPr>
  </w:style>
  <w:style w:type="character" w:styleId="23">
    <w:name w:val="Intense Emphasis"/>
    <w:basedOn w:val="a0"/>
    <w:uiPriority w:val="21"/>
    <w:qFormat/>
    <w:rsid w:val="00224F0D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224F0D"/>
    <w:rPr>
      <w:sz w:val="24"/>
      <w:szCs w:val="24"/>
      <w:u w:val="single"/>
    </w:rPr>
  </w:style>
  <w:style w:type="character" w:styleId="24">
    <w:name w:val="Intense Reference"/>
    <w:basedOn w:val="a0"/>
    <w:uiPriority w:val="32"/>
    <w:qFormat/>
    <w:rsid w:val="00224F0D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224F0D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224F0D"/>
    <w:pPr>
      <w:outlineLvl w:val="9"/>
    </w:pPr>
  </w:style>
  <w:style w:type="paragraph" w:styleId="af1">
    <w:name w:val="List Paragraph"/>
    <w:basedOn w:val="a"/>
    <w:uiPriority w:val="34"/>
    <w:qFormat/>
    <w:rsid w:val="00224F0D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61732B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F07CE1"/>
    <w:rPr>
      <w:rFonts w:ascii="ＭＳ 明朝" w:eastAsia="ＭＳ 明朝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F07CE1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C1E70-6921-D54E-AEF0-F6E11964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Kogasen</dc:creator>
  <cp:keywords/>
  <dc:description/>
  <cp:lastModifiedBy>Microsoft Office ユーザー</cp:lastModifiedBy>
  <cp:revision>9</cp:revision>
  <dcterms:created xsi:type="dcterms:W3CDTF">2019-05-05T14:45:00Z</dcterms:created>
  <dcterms:modified xsi:type="dcterms:W3CDTF">2019-05-08T06:49:00Z</dcterms:modified>
</cp:coreProperties>
</file>