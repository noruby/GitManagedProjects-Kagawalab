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788" w:rsidRDefault="001F2788" w:rsidP="001F27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P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ersonal statement</w:t>
      </w:r>
    </w:p>
    <w:p w:rsidR="001F2788" w:rsidRPr="001F2788" w:rsidRDefault="001F2788" w:rsidP="001F27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1F2788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P</w:t>
      </w:r>
      <w:r w:rsidRPr="001F2788">
        <w:rPr>
          <w:rFonts w:ascii="Helvetica Neue" w:hAnsi="Helvetica Neue" w:cs="Helvetica Neue"/>
          <w:b/>
          <w:color w:val="000000"/>
          <w:kern w:val="0"/>
          <w:sz w:val="26"/>
          <w:szCs w:val="26"/>
        </w:rPr>
        <w:t>lease tell us how will this scholarship help you achieve your goals and why you would like to earn the CFA charter?</w:t>
      </w:r>
    </w:p>
    <w:p w:rsidR="001F2788" w:rsidRPr="001F2788" w:rsidRDefault="001F2788" w:rsidP="001F27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</w:pPr>
    </w:p>
    <w:p w:rsidR="001F2788" w:rsidRPr="001F2788" w:rsidRDefault="001F2788" w:rsidP="001F27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</w:pPr>
      <w:r w:rsidRPr="001F2788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L</w:t>
      </w:r>
      <w:r w:rsidRPr="001F2788">
        <w:rPr>
          <w:rFonts w:ascii="Helvetica Neue" w:hAnsi="Helvetica Neue" w:cs="Helvetica Neue"/>
          <w:b/>
          <w:color w:val="000000"/>
          <w:kern w:val="0"/>
          <w:sz w:val="26"/>
          <w:szCs w:val="26"/>
        </w:rPr>
        <w:t>imit to 200</w:t>
      </w:r>
      <w:ins w:id="0" w:author="Microsoft Office ユーザー" w:date="2019-04-19T07:32:00Z">
        <w:r w:rsidR="006D7717">
          <w:rPr>
            <w:rFonts w:ascii="Helvetica Neue" w:hAnsi="Helvetica Neue" w:cs="Helvetica Neue"/>
            <w:b/>
            <w:color w:val="000000"/>
            <w:kern w:val="0"/>
            <w:sz w:val="26"/>
            <w:szCs w:val="26"/>
          </w:rPr>
          <w:t>0</w:t>
        </w:r>
      </w:ins>
      <w:r w:rsidRPr="001F2788">
        <w:rPr>
          <w:rFonts w:ascii="Helvetica Neue" w:hAnsi="Helvetica Neue" w:cs="Helvetica Neue"/>
          <w:b/>
          <w:color w:val="000000"/>
          <w:kern w:val="0"/>
          <w:sz w:val="26"/>
          <w:szCs w:val="26"/>
        </w:rPr>
        <w:t xml:space="preserve"> characters or approximately 300 words.</w:t>
      </w:r>
    </w:p>
    <w:p w:rsidR="001F2788" w:rsidRDefault="001F2788" w:rsidP="001F27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FA1651" w:rsidRDefault="00FA1651" w:rsidP="001F27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ins w:id="1" w:author="Microsoft Office ユーザー" w:date="2019-04-19T07:35:00Z"/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ins w:id="2" w:author="Microsoft Office ユーザー" w:date="2019-04-19T07:36:00Z">
        <w:r>
          <w:rPr>
            <w:rFonts w:ascii="Helvetica Neue" w:hAnsi="Helvetica Neue" w:cs="Helvetica Neue" w:hint="eastAsia"/>
            <w:color w:val="000000"/>
            <w:kern w:val="0"/>
            <w:sz w:val="26"/>
            <w:szCs w:val="26"/>
          </w:rPr>
          <w:t>M</w:t>
        </w:r>
        <w:r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y career goal is </w:t>
        </w:r>
      </w:ins>
      <w:ins w:id="3" w:author="Microsoft Office ユーザー" w:date="2019-04-19T07:40:00Z">
        <w:r w:rsidR="006D3FA2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to </w:t>
        </w:r>
      </w:ins>
      <w:ins w:id="4" w:author="Microsoft Office ユーザー" w:date="2019-04-22T04:37:00Z">
        <w:r w:rsidR="00B801F6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be </w:t>
        </w:r>
      </w:ins>
      <w:ins w:id="5" w:author="Microsoft Office ユーザー" w:date="2019-04-19T07:52:00Z">
        <w:r w:rsidR="00BD391E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a</w:t>
        </w:r>
      </w:ins>
      <w:ins w:id="6" w:author="Microsoft Office ユーザー" w:date="2019-04-22T04:42:00Z">
        <w:r w:rsidR="00805E26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n expert </w:t>
        </w:r>
      </w:ins>
      <w:ins w:id="7" w:author="Microsoft Office ユーザー" w:date="2019-04-19T07:52:00Z">
        <w:r w:rsidR="00C4406A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in international finance</w:t>
        </w:r>
      </w:ins>
      <w:ins w:id="8" w:author="Microsoft Office ユーザー" w:date="2019-04-22T04:41:00Z">
        <w:r w:rsidR="00805E26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</w:t>
        </w:r>
      </w:ins>
      <w:ins w:id="9" w:author="Microsoft Office ユーザー" w:date="2019-04-22T04:42:00Z">
        <w:r w:rsidR="00A83B7D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facilitat</w:t>
        </w:r>
      </w:ins>
      <w:ins w:id="10" w:author="Microsoft Office ユーザー" w:date="2019-04-22T05:06:00Z">
        <w:r w:rsidR="0065312D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ing</w:t>
        </w:r>
      </w:ins>
      <w:ins w:id="11" w:author="Microsoft Office ユーザー" w:date="2019-04-22T04:42:00Z">
        <w:r w:rsidR="00A83B7D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</w:t>
        </w:r>
      </w:ins>
      <w:ins w:id="12" w:author="Microsoft Office ユーザー" w:date="2019-04-22T04:53:00Z">
        <w:r w:rsidR="004A7FE1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cooperation</w:t>
        </w:r>
      </w:ins>
      <w:ins w:id="13" w:author="Microsoft Office ユーザー" w:date="2019-04-22T04:37:00Z">
        <w:r w:rsidR="00F33EC6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between </w:t>
        </w:r>
      </w:ins>
      <w:ins w:id="14" w:author="Microsoft Office ユーザー" w:date="2019-04-19T07:40:00Z">
        <w:r w:rsidR="006D3FA2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Chinese and Japanese econom</w:t>
        </w:r>
      </w:ins>
      <w:ins w:id="15" w:author="Microsoft Office ユーザー" w:date="2019-04-22T04:37:00Z">
        <w:r w:rsidR="00F33EC6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ies</w:t>
        </w:r>
      </w:ins>
      <w:ins w:id="16" w:author="Microsoft Office ユーザー" w:date="2019-04-22T05:11:00Z">
        <w:r w:rsidR="00BE7516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,</w:t>
        </w:r>
      </w:ins>
      <w:ins w:id="17" w:author="Microsoft Office ユーザー" w:date="2019-04-22T05:09:00Z">
        <w:r w:rsidR="005C5CBF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on the basis of my </w:t>
        </w:r>
      </w:ins>
      <w:ins w:id="18" w:author="Microsoft Office ユーザー" w:date="2019-04-22T05:10:00Z">
        <w:r w:rsidR="005C5CBF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broad </w:t>
        </w:r>
      </w:ins>
      <w:ins w:id="19" w:author="Microsoft Office ユーザー" w:date="2019-04-22T05:09:00Z">
        <w:r w:rsidR="005C5CBF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background</w:t>
        </w:r>
      </w:ins>
      <w:ins w:id="20" w:author="Microsoft Office ユーザー" w:date="2019-04-19T07:40:00Z">
        <w:r w:rsidR="006D3FA2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.</w:t>
        </w:r>
      </w:ins>
      <w:ins w:id="21" w:author="Microsoft Office ユーザー" w:date="2019-04-19T07:37:00Z">
        <w:r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</w:t>
        </w:r>
      </w:ins>
      <w:ins w:id="22" w:author="Microsoft Office ユーザー" w:date="2019-04-19T07:40:00Z">
        <w:r w:rsidR="006D3FA2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To achieve my goal, </w:t>
        </w:r>
      </w:ins>
      <w:ins w:id="23" w:author="Microsoft Office ユーザー" w:date="2019-04-22T04:39:00Z">
        <w:r w:rsidR="00F33EC6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earning </w:t>
        </w:r>
      </w:ins>
      <w:ins w:id="24" w:author="Microsoft Office ユーザー" w:date="2019-04-22T05:07:00Z">
        <w:r w:rsidR="005A6EB6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the </w:t>
        </w:r>
      </w:ins>
      <w:ins w:id="25" w:author="Microsoft Office ユーザー" w:date="2019-04-19T07:38:00Z">
        <w:r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CFA charter will be </w:t>
        </w:r>
      </w:ins>
      <w:ins w:id="26" w:author="Microsoft Office ユーザー" w:date="2019-04-22T05:07:00Z">
        <w:r w:rsidR="00D20DC2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a</w:t>
        </w:r>
      </w:ins>
      <w:ins w:id="27" w:author="Microsoft Office ユーザー" w:date="2019-04-22T05:14:00Z">
        <w:r w:rsidR="0096694E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n</w:t>
        </w:r>
      </w:ins>
      <w:ins w:id="28" w:author="Microsoft Office ユーザー" w:date="2019-04-22T05:07:00Z">
        <w:r w:rsidR="00D20DC2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</w:t>
        </w:r>
      </w:ins>
      <w:ins w:id="29" w:author="Microsoft Office ユーザー" w:date="2019-04-22T04:39:00Z">
        <w:r w:rsidR="00F33EC6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essential step </w:t>
        </w:r>
      </w:ins>
      <w:ins w:id="30" w:author="Microsoft Office ユーザー" w:date="2019-04-19T07:50:00Z">
        <w:r w:rsidR="00A71902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for</w:t>
        </w:r>
        <w:r w:rsidR="0057105F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develop</w:t>
        </w:r>
        <w:r w:rsidR="00A71902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ing</w:t>
        </w:r>
      </w:ins>
      <w:ins w:id="31" w:author="Microsoft Office ユーザー" w:date="2019-04-19T07:51:00Z">
        <w:r w:rsidR="00065191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</w:t>
        </w:r>
      </w:ins>
      <w:ins w:id="32" w:author="Microsoft Office ユーザー" w:date="2019-04-19T07:50:00Z">
        <w:r w:rsidR="0057105F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my strength</w:t>
        </w:r>
      </w:ins>
      <w:ins w:id="33" w:author="Microsoft Office ユーザー" w:date="2019-04-19T07:51:00Z">
        <w:r w:rsidR="00065191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</w:t>
        </w:r>
      </w:ins>
      <w:ins w:id="34" w:author="Microsoft Office ユーザー" w:date="2019-04-19T07:53:00Z">
        <w:r w:rsidR="00425996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and </w:t>
        </w:r>
      </w:ins>
      <w:ins w:id="35" w:author="Microsoft Office ユーザー" w:date="2019-04-22T06:06:00Z">
        <w:r w:rsidR="00B944CC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pro</w:t>
        </w:r>
      </w:ins>
      <w:ins w:id="36" w:author="Microsoft Office ユーザー" w:date="2019-04-22T06:07:00Z">
        <w:r w:rsidR="00B944CC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v</w:t>
        </w:r>
      </w:ins>
      <w:ins w:id="37" w:author="Microsoft Office ユーザー" w:date="2019-04-19T07:51:00Z">
        <w:r w:rsidR="00065191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ing </w:t>
        </w:r>
      </w:ins>
      <w:ins w:id="38" w:author="Microsoft Office ユーザー" w:date="2019-04-19T07:53:00Z">
        <w:r w:rsidR="00425996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my knowledge</w:t>
        </w:r>
      </w:ins>
      <w:ins w:id="39" w:author="Microsoft Office ユーザー" w:date="2019-04-19T07:50:00Z">
        <w:r w:rsidR="0057105F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</w:t>
        </w:r>
      </w:ins>
      <w:ins w:id="40" w:author="Microsoft Office ユーザー" w:date="2019-04-19T07:37:00Z">
        <w:r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as described below.</w:t>
        </w:r>
      </w:ins>
    </w:p>
    <w:p w:rsidR="005F4343" w:rsidRPr="0096694E" w:rsidRDefault="005F4343" w:rsidP="001F27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ins w:id="41" w:author="Microsoft Office ユーザー" w:date="2019-04-19T07:11:00Z"/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1F2788" w:rsidDel="002A40C7" w:rsidRDefault="00DE2CB8" w:rsidP="001F27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del w:id="42" w:author="Microsoft Office ユーザー" w:date="2019-04-19T07:20:00Z"/>
          <w:rFonts w:ascii="Helvetica Neue" w:hAnsi="Helvetica Neue" w:cs="Helvetica Neue"/>
          <w:color w:val="000000"/>
          <w:kern w:val="0"/>
          <w:sz w:val="26"/>
          <w:szCs w:val="26"/>
        </w:rPr>
      </w:pPr>
      <w:ins w:id="43" w:author="Microsoft Office ユーザー" w:date="2019-04-22T04:57:00Z">
        <w:r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First of all, </w:t>
        </w:r>
      </w:ins>
      <w:ins w:id="44" w:author="Microsoft Office ユーザー" w:date="2019-04-22T04:58:00Z">
        <w:r w:rsidR="000C22EB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the </w:t>
        </w:r>
        <w:r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CFA</w:t>
        </w:r>
        <w:r w:rsidR="000C22EB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char</w:t>
        </w:r>
      </w:ins>
      <w:ins w:id="45" w:author="Microsoft Office ユーザー" w:date="2019-04-22T04:59:00Z">
        <w:r w:rsidR="000C22EB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ter</w:t>
        </w:r>
      </w:ins>
      <w:ins w:id="46" w:author="Microsoft Office ユーザー" w:date="2019-04-22T04:58:00Z">
        <w:r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</w:t>
        </w:r>
      </w:ins>
      <w:ins w:id="47" w:author="Microsoft Office ユーザー" w:date="2019-04-22T05:08:00Z">
        <w:r w:rsidR="00D25BFE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will help </w:t>
        </w:r>
      </w:ins>
      <w:ins w:id="48" w:author="Microsoft Office ユーザー" w:date="2019-04-22T05:40:00Z">
        <w:r w:rsidR="00AA76FA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improving and </w:t>
        </w:r>
      </w:ins>
      <w:ins w:id="49" w:author="Microsoft Office ユーザー" w:date="2019-04-22T05:08:00Z">
        <w:r w:rsidR="00D20DC2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certifying my knowledge</w:t>
        </w:r>
      </w:ins>
      <w:ins w:id="50" w:author="Microsoft Office ユーザー" w:date="2019-04-22T04:58:00Z">
        <w:r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. </w:t>
        </w:r>
      </w:ins>
      <w:moveFromRangeStart w:id="51" w:author="Microsoft Office ユーザー" w:date="2019-04-19T07:10:00Z" w:name="move6550229"/>
      <w:moveFrom w:id="52" w:author="Microsoft Office ユーザー" w:date="2019-04-19T07:10:00Z">
        <w:r w:rsidR="001F2788" w:rsidDel="005F4343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I believe I am an excellent candidate for the CFA designation scholarship. </w:t>
        </w:r>
      </w:moveFrom>
      <w:moveFromRangeEnd w:id="51"/>
      <w:del w:id="53" w:author="Microsoft Office ユーザー" w:date="2019-04-19T07:19:00Z">
        <w:r w:rsidR="001F2788" w:rsidDel="002A40C7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delText xml:space="preserve">Currently, </w:delText>
        </w:r>
      </w:del>
      <w:r w:rsidR="001F2788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I am </w:t>
      </w:r>
      <w:ins w:id="54" w:author="Microsoft Office ユーザー" w:date="2019-04-19T07:19:00Z">
        <w:r w:rsidR="002A40C7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a Chinese female </w:t>
        </w:r>
      </w:ins>
      <w:r w:rsidR="001F2788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working at the international department of a local bank </w:t>
      </w:r>
      <w:del w:id="55" w:author="Microsoft Office ユーザー" w:date="2019-04-19T07:21:00Z">
        <w:r w:rsidR="001F2788" w:rsidDel="00A303DF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delText xml:space="preserve">in Toyama city </w:delText>
        </w:r>
      </w:del>
      <w:r w:rsidR="001F2788">
        <w:rPr>
          <w:rFonts w:ascii="Helvetica Neue" w:hAnsi="Helvetica Neue" w:cs="Helvetica Neue"/>
          <w:color w:val="000000"/>
          <w:kern w:val="0"/>
          <w:sz w:val="26"/>
          <w:szCs w:val="26"/>
        </w:rPr>
        <w:t>in Japan</w:t>
      </w:r>
      <w:ins w:id="56" w:author="Microsoft Office ユーザー" w:date="2019-04-19T07:18:00Z">
        <w:r w:rsidR="00C07F38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, after </w:t>
        </w:r>
      </w:ins>
      <w:ins w:id="57" w:author="Microsoft Office ユーザー" w:date="2019-04-22T04:23:00Z">
        <w:r w:rsidR="00D62A0B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obtain</w:t>
        </w:r>
      </w:ins>
      <w:ins w:id="58" w:author="Microsoft Office ユーザー" w:date="2019-04-22T05:42:00Z">
        <w:r w:rsidR="00A858BB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ed</w:t>
        </w:r>
      </w:ins>
      <w:del w:id="59" w:author="Microsoft Office ユーザー" w:date="2019-04-19T07:18:00Z">
        <w:r w:rsidR="001F2788" w:rsidDel="00C07F38">
          <w:rPr>
            <w:rFonts w:ascii="Helvetica Neue" w:hAnsi="Helvetica Neue" w:cs="Helvetica Neue" w:hint="eastAsia"/>
            <w:color w:val="000000"/>
            <w:kern w:val="0"/>
            <w:sz w:val="26"/>
            <w:szCs w:val="26"/>
          </w:rPr>
          <w:delText>.</w:delText>
        </w:r>
        <w:r w:rsidR="001F2788" w:rsidDel="00C07F38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delText xml:space="preserve"> I have</w:delText>
        </w:r>
      </w:del>
      <w:r w:rsidR="001F2788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double bachelor</w:t>
      </w:r>
      <w:ins w:id="60" w:author="Microsoft Office ユーザー" w:date="2019-04-19T07:19:00Z">
        <w:r w:rsidR="00C07F38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’s</w:t>
        </w:r>
      </w:ins>
      <w:r w:rsidR="001F2788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degrees in global management and Japanese linguistics from 2 outstanding universities in China and Japan.</w:t>
      </w:r>
      <w:ins w:id="61" w:author="Microsoft Office ユーザー" w:date="2019-04-19T07:43:00Z">
        <w:r w:rsidR="007C467E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</w:t>
        </w:r>
      </w:ins>
    </w:p>
    <w:p w:rsidR="001F2788" w:rsidDel="002A40C7" w:rsidRDefault="001F2788" w:rsidP="001F27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del w:id="62" w:author="Microsoft Office ユーザー" w:date="2019-04-19T07:20:00Z"/>
          <w:rFonts w:ascii="Helvetica Neue" w:hAnsi="Helvetica Neue" w:cs="Helvetica Neue" w:hint="eastAsia"/>
          <w:color w:val="000000"/>
          <w:kern w:val="0"/>
          <w:sz w:val="26"/>
          <w:szCs w:val="26"/>
        </w:rPr>
      </w:pPr>
    </w:p>
    <w:p w:rsidR="006B40AB" w:rsidRDefault="001F2788" w:rsidP="006B4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ins w:id="63" w:author="Microsoft Office ユーザー" w:date="2019-04-22T04:31:00Z"/>
          <w:rFonts w:ascii="Helvetica Neue" w:hAnsi="Helvetica Neue" w:cs="Helvetica Neue"/>
          <w:color w:val="000000"/>
          <w:kern w:val="0"/>
          <w:sz w:val="26"/>
          <w:szCs w:val="26"/>
        </w:rPr>
      </w:pPr>
      <w:del w:id="64" w:author="Microsoft Office ユーザー" w:date="2019-04-19T07:20:00Z">
        <w:r w:rsidDel="002A40C7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delText>During my daily work in the bank, I can deeply feel that having</w:delText>
        </w:r>
      </w:del>
      <w:del w:id="65" w:author="Microsoft Office ユーザー" w:date="2019-04-19T07:12:00Z">
        <w:r w:rsidDel="005F4343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delText xml:space="preserve"> knowledge in multiple fields is important for being professional in the financial sector</w:delText>
        </w:r>
      </w:del>
      <w:del w:id="66" w:author="Microsoft Office ユーザー" w:date="2019-04-19T07:20:00Z">
        <w:r w:rsidDel="002A40C7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delText xml:space="preserve">. Therefore, </w:delText>
        </w:r>
      </w:del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I </w:t>
      </w:r>
      <w:ins w:id="67" w:author="Microsoft Office ユーザー" w:date="2019-04-19T07:20:00Z">
        <w:r w:rsidR="002A40C7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have </w:t>
        </w:r>
      </w:ins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earned many </w:t>
      </w:r>
      <w:ins w:id="68" w:author="Microsoft Office ユーザー" w:date="2019-04-19T07:26:00Z">
        <w:r w:rsidR="00A303DF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Japanese </w:t>
        </w:r>
      </w:ins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qualifications in different fields</w:t>
      </w:r>
      <w:del w:id="69" w:author="Microsoft Office ユーザー" w:date="2019-04-22T05:54:00Z">
        <w:r w:rsidDel="00FD19BC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delText>,</w:delText>
        </w:r>
      </w:del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del w:id="70" w:author="Microsoft Office ユーザー" w:date="2019-04-19T07:43:00Z">
        <w:r w:rsidDel="007C467E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delText>for example,</w:delText>
        </w:r>
      </w:del>
      <w:ins w:id="71" w:author="Microsoft Office ユーザー" w:date="2019-04-19T07:43:00Z">
        <w:r w:rsidR="007C467E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including</w:t>
        </w:r>
      </w:ins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accounting, tax administration, laws, insurance, </w:t>
      </w:r>
      <w:ins w:id="72" w:author="Microsoft Office ユーザー" w:date="2019-04-22T05:54:00Z">
        <w:r w:rsidR="00FD19BC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and </w:t>
        </w:r>
      </w:ins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foreign exchange. </w:t>
      </w:r>
      <w:del w:id="73" w:author="Microsoft Office ユーザー" w:date="2019-04-22T04:28:00Z">
        <w:r w:rsidDel="00550403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delText>And t</w:delText>
        </w:r>
      </w:del>
      <w:ins w:id="74" w:author="Microsoft Office ユーザー" w:date="2019-04-22T04:28:00Z">
        <w:r w:rsidR="00550403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T</w:t>
        </w:r>
      </w:ins>
      <w:del w:id="75" w:author="Microsoft Office ユーザー" w:date="2019-04-22T04:35:00Z">
        <w:r w:rsidDel="006B40AB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delText>hose</w:delText>
        </w:r>
      </w:del>
      <w:ins w:id="76" w:author="Microsoft Office ユーザー" w:date="2019-04-22T04:35:00Z">
        <w:r w:rsidR="006B40AB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hey</w:t>
        </w:r>
      </w:ins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ins w:id="77" w:author="Microsoft Office ユーザー" w:date="2019-04-22T04:40:00Z">
        <w:r w:rsidR="009722FF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have </w:t>
        </w:r>
      </w:ins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help</w:t>
      </w:r>
      <w:ins w:id="78" w:author="Microsoft Office ユーザー" w:date="2019-04-22T04:40:00Z">
        <w:r w:rsidR="009C7336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ed</w:t>
        </w:r>
      </w:ins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me solve complex problems</w:t>
      </w:r>
      <w:ins w:id="79" w:author="Microsoft Office ユーザー" w:date="2019-04-22T04:29:00Z">
        <w:r w:rsidR="006B40AB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, however, </w:t>
        </w:r>
      </w:ins>
      <w:moveToRangeStart w:id="80" w:author="Microsoft Office ユーザー" w:date="2019-04-22T04:30:00Z" w:name="move6799825"/>
      <w:moveTo w:id="81" w:author="Microsoft Office ユーザー" w:date="2019-04-22T04:30:00Z">
        <w:del w:id="82" w:author="Microsoft Office ユーザー" w:date="2019-04-22T04:30:00Z">
          <w:r w:rsidR="006B40AB" w:rsidDel="006B40AB">
            <w:rPr>
              <w:rFonts w:ascii="Helvetica Neue" w:hAnsi="Helvetica Neue" w:cs="Helvetica Neue"/>
              <w:color w:val="000000"/>
              <w:kern w:val="0"/>
              <w:sz w:val="26"/>
              <w:szCs w:val="26"/>
            </w:rPr>
            <w:delText xml:space="preserve">However, </w:delText>
          </w:r>
        </w:del>
        <w:del w:id="83" w:author="Microsoft Office ユーザー" w:date="2019-04-22T05:16:00Z">
          <w:r w:rsidR="006B40AB" w:rsidDel="0096694E">
            <w:rPr>
              <w:rFonts w:ascii="Helvetica Neue" w:hAnsi="Helvetica Neue" w:cs="Helvetica Neue"/>
              <w:color w:val="000000"/>
              <w:kern w:val="0"/>
              <w:sz w:val="26"/>
              <w:szCs w:val="26"/>
            </w:rPr>
            <w:delText xml:space="preserve">I recently realized that no matter how many qualifications I have in Japan, </w:delText>
          </w:r>
        </w:del>
        <w:del w:id="84" w:author="Microsoft Office ユーザー" w:date="2019-04-22T04:35:00Z">
          <w:r w:rsidR="006B40AB" w:rsidDel="006B40AB">
            <w:rPr>
              <w:rFonts w:ascii="Helvetica Neue" w:hAnsi="Helvetica Neue" w:cs="Helvetica Neue"/>
              <w:color w:val="000000"/>
              <w:kern w:val="0"/>
              <w:sz w:val="26"/>
              <w:szCs w:val="26"/>
            </w:rPr>
            <w:delText>it</w:delText>
          </w:r>
        </w:del>
        <w:del w:id="85" w:author="Microsoft Office ユーザー" w:date="2019-04-22T05:20:00Z">
          <w:r w:rsidR="006B40AB" w:rsidDel="0075261D">
            <w:rPr>
              <w:rFonts w:ascii="Helvetica Neue" w:hAnsi="Helvetica Neue" w:cs="Helvetica Neue"/>
              <w:color w:val="000000"/>
              <w:kern w:val="0"/>
              <w:sz w:val="26"/>
              <w:szCs w:val="26"/>
            </w:rPr>
            <w:delText xml:space="preserve"> will never be enough</w:delText>
          </w:r>
        </w:del>
        <w:del w:id="86" w:author="Microsoft Office ユーザー" w:date="2019-04-22T05:16:00Z">
          <w:r w:rsidR="006B40AB" w:rsidDel="0096694E">
            <w:rPr>
              <w:rFonts w:ascii="Helvetica Neue" w:hAnsi="Helvetica Neue" w:cs="Helvetica Neue"/>
              <w:color w:val="000000"/>
              <w:kern w:val="0"/>
              <w:sz w:val="26"/>
              <w:szCs w:val="26"/>
            </w:rPr>
            <w:delText>. S</w:delText>
          </w:r>
        </w:del>
        <w:del w:id="87" w:author="Microsoft Office ユーザー" w:date="2019-04-22T05:20:00Z">
          <w:r w:rsidR="006B40AB" w:rsidDel="0075261D">
            <w:rPr>
              <w:rFonts w:ascii="Helvetica Neue" w:hAnsi="Helvetica Neue" w:cs="Helvetica Neue"/>
              <w:color w:val="000000"/>
              <w:kern w:val="0"/>
              <w:sz w:val="26"/>
              <w:szCs w:val="26"/>
            </w:rPr>
            <w:delText xml:space="preserve">ince </w:delText>
          </w:r>
        </w:del>
      </w:moveTo>
      <w:ins w:id="88" w:author="Microsoft Office ユーザー" w:date="2019-04-22T05:17:00Z">
        <w:r w:rsidR="0075261D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I need </w:t>
        </w:r>
      </w:ins>
      <w:ins w:id="89" w:author="Microsoft Office ユーザー" w:date="2019-04-22T06:01:00Z">
        <w:r w:rsidR="00655565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more </w:t>
        </w:r>
      </w:ins>
      <w:ins w:id="90" w:author="Microsoft Office ユーザー" w:date="2019-04-22T05:17:00Z">
        <w:r w:rsidR="0075261D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knowledge for global market</w:t>
        </w:r>
      </w:ins>
      <w:ins w:id="91" w:author="Microsoft Office ユーザー" w:date="2019-04-22T05:21:00Z">
        <w:r w:rsidR="00B82331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as well as domestic one</w:t>
        </w:r>
      </w:ins>
      <w:ins w:id="92" w:author="Microsoft Office ユーザー" w:date="2019-04-22T05:39:00Z">
        <w:r w:rsidR="00AA76FA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since </w:t>
        </w:r>
      </w:ins>
      <w:moveTo w:id="93" w:author="Microsoft Office ユーザー" w:date="2019-04-22T04:30:00Z">
        <w:del w:id="94" w:author="Microsoft Office ユーザー" w:date="2019-04-22T05:16:00Z">
          <w:r w:rsidR="006B40AB" w:rsidDel="0096694E">
            <w:rPr>
              <w:rFonts w:ascii="Helvetica Neue" w:hAnsi="Helvetica Neue" w:cs="Helvetica Neue"/>
              <w:color w:val="000000"/>
              <w:kern w:val="0"/>
              <w:sz w:val="26"/>
              <w:szCs w:val="26"/>
            </w:rPr>
            <w:delText xml:space="preserve">I began working at the international department, </w:delText>
          </w:r>
        </w:del>
      </w:moveTo>
      <w:ins w:id="95" w:author="Microsoft Office ユーザー" w:date="2019-04-22T05:39:00Z">
        <w:r w:rsidR="00AA76FA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m</w:t>
        </w:r>
      </w:ins>
      <w:moveTo w:id="96" w:author="Microsoft Office ユーザー" w:date="2019-04-22T04:30:00Z">
        <w:del w:id="97" w:author="Microsoft Office ユーザー" w:date="2019-04-22T05:16:00Z">
          <w:r w:rsidR="006B40AB" w:rsidDel="0075261D">
            <w:rPr>
              <w:rFonts w:ascii="Helvetica Neue" w:hAnsi="Helvetica Neue" w:cs="Helvetica Neue"/>
              <w:color w:val="000000"/>
              <w:kern w:val="0"/>
              <w:sz w:val="26"/>
              <w:szCs w:val="26"/>
            </w:rPr>
            <w:delText>m</w:delText>
          </w:r>
        </w:del>
        <w:r w:rsidR="006B40AB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ost of my customers tend to pay more attention to the global market</w:t>
        </w:r>
        <w:del w:id="98" w:author="Microsoft Office ユーザー" w:date="2019-04-22T05:16:00Z">
          <w:r w:rsidR="006B40AB" w:rsidDel="0096694E">
            <w:rPr>
              <w:rFonts w:ascii="Helvetica Neue" w:hAnsi="Helvetica Neue" w:cs="Helvetica Neue"/>
              <w:color w:val="000000"/>
              <w:kern w:val="0"/>
              <w:sz w:val="26"/>
              <w:szCs w:val="26"/>
            </w:rPr>
            <w:delText>,</w:delText>
          </w:r>
        </w:del>
        <w:r w:rsidR="006B40AB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to start or develop their business overseas. </w:t>
        </w:r>
      </w:moveTo>
      <w:ins w:id="99" w:author="Microsoft Office ユーザー" w:date="2019-04-22T05:31:00Z">
        <w:r w:rsidR="00B43B30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I believe</w:t>
        </w:r>
      </w:ins>
      <w:ins w:id="100" w:author="Microsoft Office ユーザー" w:date="2019-04-22T05:32:00Z">
        <w:r w:rsidR="00B43B30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</w:t>
        </w:r>
      </w:ins>
      <w:moveTo w:id="101" w:author="Microsoft Office ユーザー" w:date="2019-04-22T04:30:00Z">
        <w:del w:id="102" w:author="Microsoft Office ユーザー" w:date="2019-04-22T05:22:00Z">
          <w:r w:rsidR="006B40AB" w:rsidDel="002B41D8">
            <w:rPr>
              <w:rFonts w:ascii="Helvetica Neue" w:hAnsi="Helvetica Neue" w:cs="Helvetica Neue"/>
              <w:color w:val="000000"/>
              <w:kern w:val="0"/>
              <w:sz w:val="26"/>
              <w:szCs w:val="26"/>
            </w:rPr>
            <w:delText xml:space="preserve">Consequently, </w:delText>
          </w:r>
        </w:del>
        <w:del w:id="103" w:author="Microsoft Office ユーザー" w:date="2019-04-22T05:16:00Z">
          <w:r w:rsidR="006B40AB" w:rsidDel="0075261D">
            <w:rPr>
              <w:rFonts w:ascii="Helvetica Neue" w:hAnsi="Helvetica Neue" w:cs="Helvetica Neue"/>
              <w:color w:val="000000"/>
              <w:kern w:val="0"/>
              <w:sz w:val="26"/>
              <w:szCs w:val="26"/>
            </w:rPr>
            <w:delText xml:space="preserve">I need knowledge not only for domestic but also global market. </w:delText>
          </w:r>
        </w:del>
        <w:del w:id="104" w:author="Microsoft Office ユーザー" w:date="2019-04-22T05:32:00Z">
          <w:r w:rsidR="006B40AB" w:rsidDel="00B43B30">
            <w:rPr>
              <w:rFonts w:ascii="Helvetica Neue" w:hAnsi="Helvetica Neue" w:cs="Helvetica Neue"/>
              <w:color w:val="000000"/>
              <w:kern w:val="0"/>
              <w:sz w:val="26"/>
              <w:szCs w:val="26"/>
            </w:rPr>
            <w:delText xml:space="preserve">By </w:delText>
          </w:r>
        </w:del>
        <w:r w:rsidR="006B40AB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obtaining the CFA qualification</w:t>
        </w:r>
        <w:del w:id="105" w:author="Microsoft Office ユーザー" w:date="2019-04-22T05:32:00Z">
          <w:r w:rsidR="006B40AB" w:rsidDel="00B43B30">
            <w:rPr>
              <w:rFonts w:ascii="Helvetica Neue" w:hAnsi="Helvetica Neue" w:cs="Helvetica Neue"/>
              <w:color w:val="000000"/>
              <w:kern w:val="0"/>
              <w:sz w:val="26"/>
              <w:szCs w:val="26"/>
            </w:rPr>
            <w:delText>, I can</w:delText>
          </w:r>
        </w:del>
      </w:moveTo>
      <w:ins w:id="106" w:author="Microsoft Office ユーザー" w:date="2019-04-22T05:32:00Z">
        <w:r w:rsidR="00B43B30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help me </w:t>
        </w:r>
      </w:ins>
      <w:moveTo w:id="107" w:author="Microsoft Office ユーザー" w:date="2019-04-22T04:30:00Z">
        <w:del w:id="108" w:author="Microsoft Office ユーザー" w:date="2019-04-22T05:32:00Z">
          <w:r w:rsidR="006B40AB" w:rsidDel="00B43B30">
            <w:rPr>
              <w:rFonts w:ascii="Helvetica Neue" w:hAnsi="Helvetica Neue" w:cs="Helvetica Neue"/>
              <w:color w:val="000000"/>
              <w:kern w:val="0"/>
              <w:sz w:val="26"/>
              <w:szCs w:val="26"/>
            </w:rPr>
            <w:delText xml:space="preserve"> </w:delText>
          </w:r>
        </w:del>
        <w:r w:rsidR="006B40AB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provide</w:t>
        </w:r>
      </w:moveTo>
      <w:ins w:id="109" w:author="Microsoft Office ユーザー" w:date="2019-04-22T05:32:00Z">
        <w:r w:rsidR="00B43B30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my customer</w:t>
        </w:r>
      </w:ins>
      <w:moveTo w:id="110" w:author="Microsoft Office ユーザー" w:date="2019-04-22T04:30:00Z">
        <w:del w:id="111" w:author="Microsoft Office ユーザー" w:date="2019-04-22T05:32:00Z">
          <w:r w:rsidR="006B40AB" w:rsidDel="00B43B30">
            <w:rPr>
              <w:rFonts w:ascii="Helvetica Neue" w:hAnsi="Helvetica Neue" w:cs="Helvetica Neue"/>
              <w:color w:val="000000"/>
              <w:kern w:val="0"/>
              <w:sz w:val="26"/>
              <w:szCs w:val="26"/>
            </w:rPr>
            <w:delText xml:space="preserve"> them</w:delText>
          </w:r>
        </w:del>
        <w:r w:rsidR="006B40AB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better service and win the trust of them.</w:t>
        </w:r>
      </w:moveTo>
    </w:p>
    <w:p w:rsidR="006B40AB" w:rsidRPr="00B43B30" w:rsidRDefault="006B40AB" w:rsidP="006B4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moveTo w:id="112" w:author="Microsoft Office ユーザー" w:date="2019-04-22T04:30:00Z"/>
          <w:rFonts w:ascii="Helvetica Neue" w:hAnsi="Helvetica Neue" w:cs="Helvetica Neue"/>
          <w:color w:val="000000"/>
          <w:kern w:val="0"/>
          <w:sz w:val="26"/>
          <w:szCs w:val="26"/>
        </w:rPr>
      </w:pPr>
    </w:p>
    <w:moveToRangeEnd w:id="80"/>
    <w:p w:rsidR="001F2788" w:rsidRDefault="006B40AB" w:rsidP="001F27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ins w:id="113" w:author="Microsoft Office ユーザー" w:date="2019-04-22T04:33:00Z">
        <w:r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Besides this,</w:t>
        </w:r>
      </w:ins>
      <w:del w:id="114" w:author="Microsoft Office ユーザー" w:date="2019-04-22T04:29:00Z">
        <w:r w:rsidR="001F2788" w:rsidDel="006B40AB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delText>.</w:delText>
        </w:r>
      </w:del>
      <w:ins w:id="115" w:author="Microsoft Office ユーザー" w:date="2019-04-19T07:38:00Z">
        <w:r w:rsidR="00FA1651" w:rsidRPr="00FA1651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</w:t>
        </w:r>
      </w:ins>
      <w:ins w:id="116" w:author="Microsoft Office ユーザー" w:date="2019-04-22T06:02:00Z">
        <w:r w:rsidR="00655565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the </w:t>
        </w:r>
      </w:ins>
      <w:ins w:id="117" w:author="Microsoft Office ユーザー" w:date="2019-04-22T04:55:00Z">
        <w:r w:rsidR="004A7FE1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CFA charter will </w:t>
        </w:r>
      </w:ins>
      <w:ins w:id="118" w:author="Microsoft Office ユーザー" w:date="2019-04-22T05:55:00Z">
        <w:r w:rsidR="00FD19BC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benefit</w:t>
        </w:r>
      </w:ins>
      <w:ins w:id="119" w:author="Microsoft Office ユーザー" w:date="2019-04-22T04:55:00Z">
        <w:r w:rsidR="004A7FE1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my </w:t>
        </w:r>
      </w:ins>
      <w:ins w:id="120" w:author="Microsoft Office ユーザー" w:date="2019-04-22T04:57:00Z">
        <w:r w:rsidR="004A7FE1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career</w:t>
        </w:r>
      </w:ins>
      <w:ins w:id="121" w:author="Microsoft Office ユーザー" w:date="2019-04-22T04:56:00Z">
        <w:r w:rsidR="004A7FE1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. In Japanese traditional society, </w:t>
        </w:r>
      </w:ins>
      <w:ins w:id="122" w:author="Microsoft Office ユーザー" w:date="2019-04-22T05:22:00Z">
        <w:r w:rsidR="002B41D8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Chinese female are</w:t>
        </w:r>
      </w:ins>
      <w:ins w:id="123" w:author="Microsoft Office ユーザー" w:date="2019-04-22T05:52:00Z">
        <w:r w:rsidR="006A61CF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</w:t>
        </w:r>
      </w:ins>
      <w:ins w:id="124" w:author="Microsoft Office ユーザー" w:date="2019-04-22T06:03:00Z">
        <w:r w:rsidR="00655565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less</w:t>
        </w:r>
        <w:r w:rsidR="00655565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</w:t>
        </w:r>
      </w:ins>
      <w:ins w:id="125" w:author="Microsoft Office ユーザー" w:date="2019-04-22T05:52:00Z">
        <w:r w:rsidR="006A61CF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likely</w:t>
        </w:r>
      </w:ins>
      <w:ins w:id="126" w:author="Microsoft Office ユーザー" w:date="2019-04-22T06:03:00Z">
        <w:r w:rsidR="00655565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to</w:t>
        </w:r>
      </w:ins>
      <w:ins w:id="127" w:author="Microsoft Office ユーザー" w:date="2019-04-22T06:04:00Z">
        <w:r w:rsidR="00655565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be</w:t>
        </w:r>
      </w:ins>
      <w:ins w:id="128" w:author="Microsoft Office ユーザー" w:date="2019-04-22T05:22:00Z">
        <w:r w:rsidR="002B41D8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evaluated </w:t>
        </w:r>
      </w:ins>
      <w:ins w:id="129" w:author="Microsoft Office ユーザー" w:date="2019-04-22T05:23:00Z">
        <w:r w:rsidR="002B41D8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and hardly distinguished.</w:t>
        </w:r>
      </w:ins>
      <w:ins w:id="130" w:author="Microsoft Office ユーザー" w:date="2019-04-22T05:22:00Z">
        <w:r w:rsidR="002B41D8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</w:t>
        </w:r>
      </w:ins>
      <w:ins w:id="131" w:author="Microsoft Office ユーザー" w:date="2019-04-19T07:38:00Z">
        <w:r w:rsidR="00FA1651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I am willing to face new challenges to prove myself and let my colleagues know that I can do even better than the male employees in the company.</w:t>
        </w:r>
      </w:ins>
    </w:p>
    <w:p w:rsidR="001F2788" w:rsidRPr="00621BC7" w:rsidDel="00621BC7" w:rsidRDefault="001F2788" w:rsidP="001F27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del w:id="132" w:author="Microsoft Office ユーザー" w:date="2019-04-19T07:39:00Z"/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bookmarkStart w:id="133" w:name="_GoBack"/>
      <w:bookmarkEnd w:id="133"/>
    </w:p>
    <w:p w:rsidR="001F2788" w:rsidDel="006B40AB" w:rsidRDefault="001F2788" w:rsidP="006B4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moveFrom w:id="134" w:author="Microsoft Office ユーザー" w:date="2019-04-22T04:30:00Z"/>
          <w:rFonts w:ascii="Helvetica Neue" w:hAnsi="Helvetica Neue" w:cs="Helvetica Neue"/>
          <w:color w:val="000000"/>
          <w:kern w:val="0"/>
          <w:sz w:val="26"/>
          <w:szCs w:val="26"/>
        </w:rPr>
        <w:pPrChange w:id="135" w:author="Microsoft Office ユーザー" w:date="2019-04-22T04:30:00Z">
          <w:p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80" w:lineRule="exact"/>
            <w:jc w:val="left"/>
          </w:pPr>
        </w:pPrChange>
      </w:pPr>
      <w:moveFromRangeStart w:id="136" w:author="Microsoft Office ユーザー" w:date="2019-04-22T04:30:00Z" w:name="move6799825"/>
      <w:moveFrom w:id="137" w:author="Microsoft Office ユーザー" w:date="2019-04-22T04:30:00Z">
        <w:r w:rsidDel="006B40AB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However, I recently realized that no matter how many qualifications I have in Japan, it will never be enough. Since I began working at the international department, most of my customers tend to pay more attention to the global market, to start or develop their business overseas. Consequently, I need knowledge not only for domestic but also global market. By obtaining the CFA qualification, I can provide them better service and win the trust of them.</w:t>
        </w:r>
      </w:moveFrom>
    </w:p>
    <w:moveFromRangeEnd w:id="136"/>
    <w:p w:rsidR="001F2788" w:rsidDel="006D7717" w:rsidRDefault="001F2788" w:rsidP="006B4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del w:id="138" w:author="Microsoft Office ユーザー" w:date="2019-04-19T07:35:00Z"/>
          <w:rFonts w:ascii="Helvetica Neue" w:hAnsi="Helvetica Neue" w:cs="Helvetica Neue"/>
          <w:color w:val="000000"/>
          <w:kern w:val="0"/>
          <w:sz w:val="26"/>
          <w:szCs w:val="26"/>
        </w:rPr>
        <w:pPrChange w:id="139" w:author="Microsoft Office ユーザー" w:date="2019-04-22T04:30:00Z">
          <w:p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80" w:lineRule="exact"/>
            <w:jc w:val="left"/>
          </w:pPr>
        </w:pPrChange>
      </w:pPr>
    </w:p>
    <w:p w:rsidR="001F2788" w:rsidDel="006D7717" w:rsidRDefault="001F2788" w:rsidP="006B4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del w:id="140" w:author="Microsoft Office ユーザー" w:date="2019-04-19T07:35:00Z"/>
          <w:rFonts w:ascii="Helvetica Neue" w:hAnsi="Helvetica Neue" w:cs="Helvetica Neue"/>
          <w:color w:val="000000"/>
          <w:kern w:val="0"/>
          <w:sz w:val="26"/>
          <w:szCs w:val="26"/>
        </w:rPr>
        <w:pPrChange w:id="141" w:author="Microsoft Office ユーザー" w:date="2019-04-22T04:30:00Z">
          <w:p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80" w:lineRule="exact"/>
            <w:jc w:val="left"/>
          </w:pPr>
        </w:pPrChange>
      </w:pPr>
      <w:del w:id="142" w:author="Microsoft Office ユーザー" w:date="2019-04-19T07:35:00Z">
        <w:r w:rsidDel="006D7717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delText>Besides that, I am willing to face new challenges to prove myself and let my colleagues know that I can do even better than the male employees in the company.</w:delText>
        </w:r>
      </w:del>
    </w:p>
    <w:p w:rsidR="001F2788" w:rsidRDefault="001F2788" w:rsidP="006B4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1F2788" w:rsidRDefault="001F2788" w:rsidP="001F27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However, the exam fee for CFA program is</w:t>
      </w:r>
      <w:ins w:id="143" w:author="Microsoft Office ユーザー" w:date="2019-04-22T05:05:00Z">
        <w:r w:rsidR="0065312D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</w:t>
        </w:r>
      </w:ins>
      <w:ins w:id="144" w:author="Microsoft Office ユーザー" w:date="2019-04-22T05:06:00Z">
        <w:r w:rsidR="0065312D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unaffordable </w:t>
        </w:r>
      </w:ins>
      <w:del w:id="145" w:author="Microsoft Office ユーザー" w:date="2019-04-22T05:05:00Z">
        <w:r w:rsidDel="0065312D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delText xml:space="preserve"> </w:delText>
        </w:r>
      </w:del>
      <w:del w:id="146" w:author="Microsoft Office ユーザー" w:date="2019-04-19T07:44:00Z">
        <w:r w:rsidDel="003507C0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delText xml:space="preserve">challenging </w:delText>
        </w:r>
      </w:del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for me</w:t>
      </w:r>
      <w:ins w:id="147" w:author="Microsoft Office ユーザー" w:date="2019-04-19T07:57:00Z">
        <w:r w:rsidR="00D10D50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,</w:t>
        </w:r>
      </w:ins>
      <w:del w:id="148" w:author="Microsoft Office ユーザー" w:date="2019-04-19T07:57:00Z">
        <w:r w:rsidDel="00D10D50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delText>.</w:delText>
        </w:r>
      </w:del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ins w:id="149" w:author="Microsoft Office ユーザー" w:date="2019-04-19T07:59:00Z">
        <w:r w:rsidR="00436429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s</w:t>
        </w:r>
      </w:ins>
      <w:del w:id="150" w:author="Microsoft Office ユーザー" w:date="2019-04-19T07:59:00Z">
        <w:r w:rsidDel="00436429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delText>S</w:delText>
        </w:r>
      </w:del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ince I have worked in the local bank for a short period</w:t>
      </w:r>
      <w:ins w:id="151" w:author="Microsoft Office ユーザー" w:date="2019-04-19T07:57:00Z">
        <w:r w:rsidR="00D10D50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and</w:t>
        </w:r>
      </w:ins>
      <w:del w:id="152" w:author="Microsoft Office ユーザー" w:date="2019-04-19T07:57:00Z">
        <w:r w:rsidDel="00D10D50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delText>,</w:delText>
        </w:r>
      </w:del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I do not have a high income compared to the ones in big cities. In addition, I have to cover all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of my living expenses since I am living abroad on my own. Therefore,</w:t>
      </w:r>
      <w:ins w:id="153" w:author="Microsoft Office ユーザー" w:date="2019-04-22T06:05:00Z">
        <w:r w:rsidR="007A133E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</w:t>
        </w:r>
      </w:ins>
      <w:del w:id="154" w:author="Microsoft Office ユーザー" w:date="2019-04-22T06:05:00Z">
        <w:r w:rsidDel="007A133E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delText xml:space="preserve"> the scholarship will be a good help for me to earn the CFA charter.</w:delText>
        </w:r>
      </w:del>
      <w:ins w:id="155" w:author="Microsoft Office ユーザー" w:date="2019-04-22T06:05:00Z">
        <w:r w:rsidR="007A133E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a</w:t>
        </w:r>
      </w:ins>
      <w:moveToRangeStart w:id="156" w:author="Microsoft Office ユーザー" w:date="2019-04-22T05:02:00Z" w:name="move6801758"/>
      <w:moveTo w:id="157" w:author="Microsoft Office ユーザー" w:date="2019-04-22T05:02:00Z">
        <w:del w:id="158" w:author="Microsoft Office ユーザー" w:date="2019-04-22T06:05:00Z">
          <w:r w:rsidR="00B96983" w:rsidDel="007A133E">
            <w:rPr>
              <w:rFonts w:ascii="Helvetica Neue" w:hAnsi="Helvetica Neue" w:cs="Helvetica Neue"/>
              <w:color w:val="000000"/>
              <w:kern w:val="0"/>
              <w:sz w:val="26"/>
              <w:szCs w:val="26"/>
            </w:rPr>
            <w:delText>A</w:delText>
          </w:r>
        </w:del>
        <w:r w:rsidR="00B96983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ny financial help or program fees will be greatly appreciated and put to good use.</w:t>
        </w:r>
      </w:moveTo>
      <w:moveToRangeEnd w:id="156"/>
    </w:p>
    <w:p w:rsidR="001F2788" w:rsidRDefault="001F2788" w:rsidP="001F27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853A72" w:rsidRPr="004D6174" w:rsidRDefault="005F4343" w:rsidP="001F2788">
      <w:pPr>
        <w:rPr>
          <w:rFonts w:ascii="Helvetica Neue" w:hAnsi="Helvetica Neue" w:cs="Helvetica Neue"/>
          <w:color w:val="000000"/>
          <w:kern w:val="0"/>
          <w:sz w:val="26"/>
          <w:szCs w:val="26"/>
          <w:rPrChange w:id="159" w:author="Microsoft Office ユーザー" w:date="2019-04-19T07:59:00Z">
            <w:rPr/>
          </w:rPrChange>
        </w:rPr>
      </w:pPr>
      <w:moveToRangeStart w:id="160" w:author="Microsoft Office ユーザー" w:date="2019-04-19T07:10:00Z" w:name="move6550229"/>
      <w:moveTo w:id="161" w:author="Microsoft Office ユーザー" w:date="2019-04-19T07:10:00Z">
        <w:r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I believe I am an excellent candidate for the CFA designation scholarship</w:t>
        </w:r>
      </w:moveTo>
      <w:ins w:id="162" w:author="Microsoft Office ユーザー" w:date="2019-04-19T07:59:00Z">
        <w:r w:rsidR="004D6174">
          <w:rPr>
            <w:rFonts w:ascii="Helvetica Neue" w:hAnsi="Helvetica Neue" w:cs="Helvetica Neue" w:hint="eastAsia"/>
            <w:color w:val="000000"/>
            <w:kern w:val="0"/>
            <w:sz w:val="26"/>
            <w:szCs w:val="26"/>
          </w:rPr>
          <w:t xml:space="preserve"> </w:t>
        </w:r>
      </w:ins>
      <w:ins w:id="163" w:author="Microsoft Office ユーザー" w:date="2019-04-22T05:02:00Z">
        <w:r w:rsidR="004056D4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because of my </w:t>
        </w:r>
      </w:ins>
      <w:ins w:id="164" w:author="Microsoft Office ユーザー" w:date="2019-04-22T05:03:00Z">
        <w:r w:rsidR="004056D4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unique background being </w:t>
        </w:r>
      </w:ins>
      <w:ins w:id="165" w:author="Microsoft Office ユーザー" w:date="2019-04-19T07:59:00Z">
        <w:r w:rsidR="004D6174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Chinese </w:t>
        </w:r>
      </w:ins>
      <w:ins w:id="166" w:author="Microsoft Office ユーザー" w:date="2019-04-22T05:30:00Z">
        <w:r w:rsidR="00666217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female </w:t>
        </w:r>
      </w:ins>
      <w:ins w:id="167" w:author="Microsoft Office ユーザー" w:date="2019-04-22T05:03:00Z">
        <w:r w:rsidR="004056D4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working</w:t>
        </w:r>
      </w:ins>
      <w:ins w:id="168" w:author="Microsoft Office ユーザー" w:date="2019-04-19T07:59:00Z">
        <w:r w:rsidR="004D6174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</w:t>
        </w:r>
      </w:ins>
      <w:ins w:id="169" w:author="Microsoft Office ユーザー" w:date="2019-04-22T05:03:00Z">
        <w:r w:rsidR="004056D4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in </w:t>
        </w:r>
      </w:ins>
      <w:ins w:id="170" w:author="Microsoft Office ユーザー" w:date="2019-04-22T05:04:00Z">
        <w:r w:rsidR="007221A4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the </w:t>
        </w:r>
      </w:ins>
      <w:ins w:id="171" w:author="Microsoft Office ユーザー" w:date="2019-04-19T07:59:00Z">
        <w:r w:rsidR="004D6174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Japanese</w:t>
        </w:r>
      </w:ins>
      <w:ins w:id="172" w:author="Microsoft Office ユーザー" w:date="2019-04-22T05:03:00Z">
        <w:r w:rsidR="004056D4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bank</w:t>
        </w:r>
      </w:ins>
      <w:ins w:id="173" w:author="Microsoft Office ユーザー" w:date="2019-04-19T07:59:00Z">
        <w:r w:rsidR="004D6174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.</w:t>
        </w:r>
      </w:ins>
      <w:moveTo w:id="174" w:author="Microsoft Office ユーザー" w:date="2019-04-19T07:10:00Z">
        <w:del w:id="175" w:author="Microsoft Office ユーザー" w:date="2019-04-19T07:59:00Z">
          <w:r w:rsidDel="004D6174">
            <w:rPr>
              <w:rFonts w:ascii="Helvetica Neue" w:hAnsi="Helvetica Neue" w:cs="Helvetica Neue"/>
              <w:color w:val="000000"/>
              <w:kern w:val="0"/>
              <w:sz w:val="26"/>
              <w:szCs w:val="26"/>
            </w:rPr>
            <w:delText>.</w:delText>
          </w:r>
        </w:del>
      </w:moveTo>
      <w:ins w:id="176" w:author="Microsoft Office ユーザー" w:date="2019-04-22T05:30:00Z">
        <w:r w:rsidR="00666217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 </w:t>
        </w:r>
      </w:ins>
      <w:moveTo w:id="177" w:author="Microsoft Office ユーザー" w:date="2019-04-19T07:10:00Z">
        <w:del w:id="178" w:author="Microsoft Office ユーザー" w:date="2019-04-22T05:30:00Z">
          <w:r w:rsidDel="00666217">
            <w:rPr>
              <w:rFonts w:ascii="Helvetica Neue" w:hAnsi="Helvetica Neue" w:cs="Helvetica Neue"/>
              <w:color w:val="000000"/>
              <w:kern w:val="0"/>
              <w:sz w:val="26"/>
              <w:szCs w:val="26"/>
            </w:rPr>
            <w:delText xml:space="preserve"> </w:delText>
          </w:r>
        </w:del>
      </w:moveTo>
      <w:moveToRangeEnd w:id="160"/>
      <w:del w:id="179" w:author="Microsoft Office ユーザー" w:date="2019-04-22T05:02:00Z">
        <w:r w:rsidR="001F2788" w:rsidDel="00B96983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delText xml:space="preserve">Thank </w:delText>
        </w:r>
      </w:del>
      <w:ins w:id="180" w:author="Microsoft Office ユーザー" w:date="2019-04-22T05:02:00Z">
        <w:r w:rsidR="00B96983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 xml:space="preserve">I appreciate </w:t>
        </w:r>
      </w:ins>
      <w:r w:rsidR="001F2788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you for taking the time to review my application. </w:t>
      </w:r>
      <w:moveFromRangeStart w:id="181" w:author="Microsoft Office ユーザー" w:date="2019-04-22T05:02:00Z" w:name="move6801758"/>
      <w:moveFrom w:id="182" w:author="Microsoft Office ユーザー" w:date="2019-04-22T05:02:00Z">
        <w:r w:rsidR="001F2788" w:rsidDel="00B96983">
          <w:rPr>
            <w:rFonts w:ascii="Helvetica Neue" w:hAnsi="Helvetica Neue" w:cs="Helvetica Neue"/>
            <w:color w:val="000000"/>
            <w:kern w:val="0"/>
            <w:sz w:val="26"/>
            <w:szCs w:val="26"/>
          </w:rPr>
          <w:t>Any financial help or program fees will be greatly appreciated and put to good use.</w:t>
        </w:r>
      </w:moveFrom>
      <w:moveFromRangeEnd w:id="181"/>
    </w:p>
    <w:sectPr w:rsidR="00853A72" w:rsidRPr="004D6174" w:rsidSect="0093655C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ユーザー">
    <w15:presenceInfo w15:providerId="None" w15:userId="Microsoft Office ユーザー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bordersDoNotSurroundHeader/>
  <w:bordersDoNotSurroundFooter/>
  <w:proofState w:spelling="clean" w:grammar="clean"/>
  <w:trackRevision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88"/>
    <w:rsid w:val="00035656"/>
    <w:rsid w:val="00065191"/>
    <w:rsid w:val="000C22EB"/>
    <w:rsid w:val="00165086"/>
    <w:rsid w:val="001F1BE4"/>
    <w:rsid w:val="001F2788"/>
    <w:rsid w:val="002021DC"/>
    <w:rsid w:val="002A40C7"/>
    <w:rsid w:val="002B41D8"/>
    <w:rsid w:val="00343EEE"/>
    <w:rsid w:val="003507C0"/>
    <w:rsid w:val="003D3930"/>
    <w:rsid w:val="004056D4"/>
    <w:rsid w:val="00417312"/>
    <w:rsid w:val="00425996"/>
    <w:rsid w:val="00436429"/>
    <w:rsid w:val="0044663F"/>
    <w:rsid w:val="004A7FE1"/>
    <w:rsid w:val="004D6174"/>
    <w:rsid w:val="005242B8"/>
    <w:rsid w:val="00542BC4"/>
    <w:rsid w:val="00550403"/>
    <w:rsid w:val="0057105F"/>
    <w:rsid w:val="005A6EB6"/>
    <w:rsid w:val="005B3442"/>
    <w:rsid w:val="005C5CBF"/>
    <w:rsid w:val="005F4343"/>
    <w:rsid w:val="00621BC7"/>
    <w:rsid w:val="00636BAF"/>
    <w:rsid w:val="00636C86"/>
    <w:rsid w:val="0065312D"/>
    <w:rsid w:val="00655565"/>
    <w:rsid w:val="00656CC5"/>
    <w:rsid w:val="00661B84"/>
    <w:rsid w:val="00666217"/>
    <w:rsid w:val="006756FE"/>
    <w:rsid w:val="006A61CF"/>
    <w:rsid w:val="006B40AB"/>
    <w:rsid w:val="006C6FB7"/>
    <w:rsid w:val="006D3FA2"/>
    <w:rsid w:val="006D7717"/>
    <w:rsid w:val="006E29F0"/>
    <w:rsid w:val="006E5EE5"/>
    <w:rsid w:val="007221A4"/>
    <w:rsid w:val="0075261D"/>
    <w:rsid w:val="007A133E"/>
    <w:rsid w:val="007B05AA"/>
    <w:rsid w:val="007C467E"/>
    <w:rsid w:val="007E7886"/>
    <w:rsid w:val="00805E26"/>
    <w:rsid w:val="00866DC9"/>
    <w:rsid w:val="00895031"/>
    <w:rsid w:val="008D69AC"/>
    <w:rsid w:val="00900E3E"/>
    <w:rsid w:val="00931409"/>
    <w:rsid w:val="0093655C"/>
    <w:rsid w:val="0096694E"/>
    <w:rsid w:val="009722FF"/>
    <w:rsid w:val="009C0A20"/>
    <w:rsid w:val="009C7336"/>
    <w:rsid w:val="00A303DF"/>
    <w:rsid w:val="00A644C8"/>
    <w:rsid w:val="00A71902"/>
    <w:rsid w:val="00A74D76"/>
    <w:rsid w:val="00A83810"/>
    <w:rsid w:val="00A83B7D"/>
    <w:rsid w:val="00A858BB"/>
    <w:rsid w:val="00AA76FA"/>
    <w:rsid w:val="00B43B30"/>
    <w:rsid w:val="00B801F6"/>
    <w:rsid w:val="00B82331"/>
    <w:rsid w:val="00B944CC"/>
    <w:rsid w:val="00B96983"/>
    <w:rsid w:val="00BD391E"/>
    <w:rsid w:val="00BD7BE4"/>
    <w:rsid w:val="00BE7516"/>
    <w:rsid w:val="00BF3655"/>
    <w:rsid w:val="00C07F38"/>
    <w:rsid w:val="00C24323"/>
    <w:rsid w:val="00C4406A"/>
    <w:rsid w:val="00D10D50"/>
    <w:rsid w:val="00D20DC2"/>
    <w:rsid w:val="00D25BFE"/>
    <w:rsid w:val="00D62A0B"/>
    <w:rsid w:val="00D64CF1"/>
    <w:rsid w:val="00DE2CB8"/>
    <w:rsid w:val="00E0172F"/>
    <w:rsid w:val="00E8624E"/>
    <w:rsid w:val="00F33EC6"/>
    <w:rsid w:val="00FA1651"/>
    <w:rsid w:val="00FD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6A8B18"/>
  <w15:chartTrackingRefBased/>
  <w15:docId w15:val="{6A1E2A38-6D39-D745-8EC2-E176E9F1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95031"/>
  </w:style>
  <w:style w:type="paragraph" w:styleId="a4">
    <w:name w:val="Balloon Text"/>
    <w:basedOn w:val="a"/>
    <w:link w:val="a5"/>
    <w:uiPriority w:val="99"/>
    <w:semiHidden/>
    <w:unhideWhenUsed/>
    <w:rsid w:val="00895031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895031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311516-6298-7D49-9895-406E1B0D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77</cp:revision>
  <dcterms:created xsi:type="dcterms:W3CDTF">2019-04-18T21:45:00Z</dcterms:created>
  <dcterms:modified xsi:type="dcterms:W3CDTF">2019-04-21T21:09:00Z</dcterms:modified>
</cp:coreProperties>
</file>